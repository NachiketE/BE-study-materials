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74" w:rsidRPr="00CC2E74" w:rsidRDefault="00CC2E74" w:rsidP="00CC2E7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1. Robotics is a branch of AI, which is composed of ___________.</w:t>
      </w: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Electrical Engineering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Mechanical Engineering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Computer Science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All of the above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View Answer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A</w:t>
      </w: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</w:p>
    <w:p w:rsidR="00CC2E74" w:rsidRPr="00CC2E74" w:rsidRDefault="00CC2E74" w:rsidP="00CC2E7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Explanation: Robotics is a branch of AI, which is composed of Electrical Engineering, Mechanical Engineering, and Computer Science for designing, construction, and application of robots.</w:t>
      </w:r>
    </w:p>
    <w:p w:rsidR="00CC2E74" w:rsidRPr="00CC2E74" w:rsidRDefault="00CC2E74" w:rsidP="00CC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 xml:space="preserve">2. If a robot has k legs, then the number of possible events </w:t>
      </w:r>
      <w:proofErr w:type="gramStart"/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is :</w:t>
      </w:r>
      <w:proofErr w:type="gramEnd"/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N = (2k-2</w:t>
      </w:r>
      <w:proofErr w:type="gramStart"/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  <w:proofErr w:type="gramEnd"/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N = (2k-1)!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N = (2^k-1)!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N = (2k-2)!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View Answer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B</w:t>
      </w: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</w:p>
    <w:p w:rsidR="00CC2E74" w:rsidRPr="00CC2E74" w:rsidRDefault="00CC2E74" w:rsidP="00CC2E7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Explanation: If a robot has k legs, then the number of possible events N = (2k-1)</w:t>
      </w:r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!.</w:t>
      </w:r>
      <w:proofErr w:type="gramEnd"/>
    </w:p>
    <w:p w:rsidR="00CC2E74" w:rsidRPr="00CC2E74" w:rsidRDefault="00CC2E74" w:rsidP="00CC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3. Name the wheel which is used to rotates around the wheel axle and around the contact.</w:t>
      </w: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Castor wheel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Standard wheel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Swedish 45degree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spherical wheel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View Answer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B</w:t>
      </w: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</w:p>
    <w:p w:rsidR="00CC2E74" w:rsidRPr="00CC2E74" w:rsidRDefault="00CC2E74" w:rsidP="00CC2E7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Explanation: Standard </w:t>
      </w:r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wheel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Rotates around the wheel axle and around the contact</w:t>
      </w:r>
    </w:p>
    <w:p w:rsidR="00CC2E74" w:rsidRPr="00CC2E74" w:rsidRDefault="00CC2E74" w:rsidP="00CC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4. What is the name for information sent from robot sensors to robot controllers?</w:t>
      </w: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temperature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pressure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feedback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signal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View Answer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C</w:t>
      </w: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</w:p>
    <w:p w:rsidR="00CC2E74" w:rsidRPr="00CC2E74" w:rsidRDefault="00CC2E74" w:rsidP="00CC2E7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Explanation: feedback is the name for information sent from robot sensors to robot controllers.</w:t>
      </w:r>
    </w:p>
    <w:p w:rsidR="00CC2E74" w:rsidRPr="00CC2E74" w:rsidRDefault="00CC2E74" w:rsidP="00CC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rPr>
          <w:ins w:id="0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1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5. For a robot unit to be considered a functional industrial robot, typically, how many degrees of freedom would the robot have?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2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3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4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5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6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7</w:t>
        </w:r>
      </w:ins>
    </w:p>
    <w:p w:rsidR="00CC2E74" w:rsidRPr="00CC2E74" w:rsidRDefault="00CC2E74" w:rsidP="00CC2E74">
      <w:pPr>
        <w:spacing w:after="0" w:line="240" w:lineRule="auto"/>
        <w:rPr>
          <w:ins w:id="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5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6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7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C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8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9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six degrees of freedom would the robot have.</w:t>
        </w:r>
      </w:ins>
    </w:p>
    <w:p w:rsidR="00CC2E74" w:rsidRPr="00CC2E74" w:rsidRDefault="00CC2E74" w:rsidP="00CC2E74">
      <w:pPr>
        <w:spacing w:after="0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12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13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6. Which of the following statements concerning the implementation of robotic systems is correct?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14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15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implementation of robots CAN save existing jobs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implementation of robots CAN create new jobs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robotics could prevent a business from closing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All of the above</w:t>
        </w:r>
      </w:ins>
    </w:p>
    <w:p w:rsidR="00CC2E74" w:rsidRPr="00CC2E74" w:rsidRDefault="00CC2E74" w:rsidP="00CC2E74">
      <w:pPr>
        <w:spacing w:after="0" w:line="240" w:lineRule="auto"/>
        <w:rPr>
          <w:ins w:id="16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17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18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19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D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20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21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All Options are correct.</w:t>
        </w:r>
      </w:ins>
    </w:p>
    <w:p w:rsidR="00CC2E74" w:rsidRPr="00CC2E74" w:rsidRDefault="00CC2E74" w:rsidP="00CC2E74">
      <w:pPr>
        <w:spacing w:after="0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3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24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25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 xml:space="preserve">7. One of the leading American robotics </w:t>
        </w:r>
        <w:proofErr w:type="spellStart"/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centers</w:t>
        </w:r>
        <w:proofErr w:type="spellEnd"/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 xml:space="preserve"> is the Robotics Institute located at?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26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27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CMU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MIT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RAND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SRI</w:t>
        </w:r>
      </w:ins>
    </w:p>
    <w:p w:rsidR="00CC2E74" w:rsidRPr="00CC2E74" w:rsidRDefault="00CC2E74" w:rsidP="00CC2E74">
      <w:pPr>
        <w:spacing w:after="0" w:line="240" w:lineRule="auto"/>
        <w:rPr>
          <w:ins w:id="28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29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30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31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A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32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33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Explanation: One of the leading American robotics </w:t>
        </w:r>
        <w:proofErr w:type="spellStart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centers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is the Robotics Institute located at CMU.</w:t>
        </w:r>
      </w:ins>
    </w:p>
    <w:p w:rsidR="00CC2E74" w:rsidRPr="00CC2E74" w:rsidRDefault="00CC2E74" w:rsidP="00CC2E74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5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lastRenderedPageBreak/>
          <w:br/>
        </w:r>
      </w:ins>
    </w:p>
    <w:p w:rsidR="00CC2E74" w:rsidRPr="00CC2E74" w:rsidRDefault="00CC2E74" w:rsidP="00CC2E74">
      <w:pPr>
        <w:spacing w:after="0" w:line="240" w:lineRule="auto"/>
        <w:rPr>
          <w:ins w:id="36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37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8. What is full form of OCR in tasks of Computer Vision?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38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39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Optimum Character Reader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Optical Character Reader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Optimum Castor Reader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Optical Castor Reader</w:t>
        </w:r>
      </w:ins>
    </w:p>
    <w:p w:rsidR="00CC2E74" w:rsidRPr="00CC2E74" w:rsidRDefault="00CC2E74" w:rsidP="00CC2E74">
      <w:pPr>
        <w:spacing w:after="0" w:line="240" w:lineRule="auto"/>
        <w:rPr>
          <w:ins w:id="40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41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42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43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B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44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45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Optical Character Reader is the full form of OCR.</w:t>
        </w:r>
      </w:ins>
    </w:p>
    <w:p w:rsidR="00CC2E74" w:rsidRPr="00CC2E74" w:rsidRDefault="00CC2E74" w:rsidP="00CC2E74">
      <w:pPr>
        <w:spacing w:after="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7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48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49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 xml:space="preserve">9. Which of the following </w:t>
        </w:r>
        <w:proofErr w:type="gramStart"/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is not application domains</w:t>
        </w:r>
        <w:proofErr w:type="gramEnd"/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 xml:space="preserve"> of Computer Vision?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50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51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Agriculture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Biometrics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Page control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Transport</w:t>
        </w:r>
      </w:ins>
    </w:p>
    <w:p w:rsidR="00CC2E74" w:rsidRPr="00CC2E74" w:rsidRDefault="00CC2E74" w:rsidP="00CC2E74">
      <w:pPr>
        <w:spacing w:after="0" w:line="240" w:lineRule="auto"/>
        <w:rPr>
          <w:ins w:id="52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53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54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55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C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56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57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Page control is not application domains of Computer Vision.</w:t>
        </w:r>
      </w:ins>
    </w:p>
    <w:p w:rsidR="00CC2E74" w:rsidRPr="00CC2E74" w:rsidRDefault="00CC2E74" w:rsidP="00CC2E74">
      <w:pPr>
        <w:spacing w:after="0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9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60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61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10. </w:t>
        </w:r>
        <w:proofErr w:type="gramStart"/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computer</w:t>
        </w:r>
        <w:proofErr w:type="gramEnd"/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 xml:space="preserve"> vision plays vital role in the domains of __________.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62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proofErr w:type="gramStart"/>
      <w:ins w:id="63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safety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security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health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</w:t>
        </w:r>
        <w:proofErr w:type="gramEnd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 xml:space="preserve"> All of the above</w:t>
        </w:r>
      </w:ins>
    </w:p>
    <w:p w:rsidR="00CC2E74" w:rsidRPr="00CC2E74" w:rsidRDefault="00CC2E74" w:rsidP="00CC2E74">
      <w:pPr>
        <w:spacing w:after="0" w:line="240" w:lineRule="auto"/>
        <w:rPr>
          <w:ins w:id="6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65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66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67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D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68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69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The computer vision plays vital role in the domains of safety, security, health, access, and entertainment.</w:t>
        </w:r>
      </w:ins>
    </w:p>
    <w:p w:rsidR="00246768" w:rsidRDefault="00246768" w:rsidP="00CC2E74"/>
    <w:p w:rsidR="00CC2E74" w:rsidRDefault="00CC2E74" w:rsidP="00CC2E74"/>
    <w:p w:rsidR="00CC2E74" w:rsidRPr="00CC2E74" w:rsidRDefault="00CC2E74" w:rsidP="00CC2E7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11. Which of the following is not a type of Robot Locomotion?</w:t>
      </w: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Legged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Wheeled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 xml:space="preserve">C. Tracked </w:t>
      </w:r>
      <w:proofErr w:type="spellStart"/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deslip</w:t>
      </w:r>
      <w:proofErr w:type="spellEnd"/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Tracked skid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View Answer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C</w:t>
      </w: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</w:p>
    <w:p w:rsidR="00CC2E74" w:rsidRPr="00CC2E74" w:rsidRDefault="00CC2E74" w:rsidP="00CC2E7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Explanation: Tracked </w:t>
      </w:r>
      <w:proofErr w:type="spell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deslip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is not a type of Robot Locomotion.</w:t>
      </w:r>
    </w:p>
    <w:p w:rsidR="00CC2E74" w:rsidRPr="00CC2E74" w:rsidRDefault="00CC2E74" w:rsidP="00CC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 xml:space="preserve">12. If a robot has 3 legs, then the number of possible events </w:t>
      </w:r>
      <w:proofErr w:type="gramStart"/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is :</w:t>
      </w:r>
      <w:proofErr w:type="gramEnd"/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24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720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120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240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View Answer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C</w:t>
      </w: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</w:p>
    <w:p w:rsidR="00CC2E74" w:rsidRPr="00CC2E74" w:rsidRDefault="00CC2E74" w:rsidP="00CC2E7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Explanation: The number of possible events N = 120</w:t>
      </w:r>
    </w:p>
    <w:p w:rsidR="00CC2E74" w:rsidRPr="00CC2E74" w:rsidRDefault="00CC2E74" w:rsidP="00CC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 xml:space="preserve">13. Which of the following is not an essential </w:t>
      </w:r>
      <w:proofErr w:type="gramStart"/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components</w:t>
      </w:r>
      <w:proofErr w:type="gramEnd"/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 xml:space="preserve"> for construction of robots?</w:t>
      </w:r>
      <w:r w:rsidRPr="00CC2E7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Power Supply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Actuators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Sensors</w:t>
      </w: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Energy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View Answer</w:t>
      </w:r>
    </w:p>
    <w:p w:rsidR="00CC2E74" w:rsidRPr="00CC2E74" w:rsidRDefault="00CC2E74" w:rsidP="00CC2E7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: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D</w:t>
      </w: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br/>
      </w:r>
    </w:p>
    <w:p w:rsidR="00CC2E74" w:rsidRPr="00CC2E74" w:rsidRDefault="00CC2E74" w:rsidP="00CC2E7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Explanation: </w:t>
      </w:r>
      <w:proofErr w:type="spell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Engery</w:t>
      </w:r>
      <w:proofErr w:type="spell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is not an essential </w:t>
      </w:r>
      <w:proofErr w:type="gramStart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components</w:t>
      </w:r>
      <w:proofErr w:type="gramEnd"/>
      <w:r w:rsidRPr="00CC2E7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for construction of robots.</w:t>
      </w:r>
    </w:p>
    <w:p w:rsidR="00CC2E74" w:rsidRPr="00CC2E74" w:rsidRDefault="00CC2E74" w:rsidP="00CC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E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CC2E74" w:rsidRPr="00CC2E74" w:rsidRDefault="00CC2E74" w:rsidP="00CC2E74">
      <w:pPr>
        <w:spacing w:after="0" w:line="240" w:lineRule="auto"/>
        <w:rPr>
          <w:ins w:id="70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71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14. Which of the following terms IS NOT one of the five basic parts of a robot?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72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73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peripheral tools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end effectors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controller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drive</w:t>
        </w:r>
      </w:ins>
    </w:p>
    <w:p w:rsidR="00CC2E74" w:rsidRPr="00CC2E74" w:rsidRDefault="00CC2E74" w:rsidP="00CC2E74">
      <w:pPr>
        <w:spacing w:after="0" w:line="240" w:lineRule="auto"/>
        <w:rPr>
          <w:ins w:id="7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75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76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77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A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78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79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Explanation: </w:t>
        </w:r>
        <w:proofErr w:type="gramStart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peripheral tools is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not one of the five basic parts of a robot.</w:t>
        </w:r>
      </w:ins>
    </w:p>
    <w:p w:rsidR="00CC2E74" w:rsidRPr="00CC2E74" w:rsidRDefault="00CC2E74" w:rsidP="00CC2E74">
      <w:pPr>
        <w:spacing w:after="0" w:line="240" w:lineRule="auto"/>
        <w:rPr>
          <w:ins w:id="8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1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82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83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lastRenderedPageBreak/>
          <w:t>15. Decision support programs are designed to help managers make __________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84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85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budget projections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visual presentations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business decisions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vacation schedules</w:t>
        </w:r>
      </w:ins>
    </w:p>
    <w:p w:rsidR="00CC2E74" w:rsidRPr="00CC2E74" w:rsidRDefault="00CC2E74" w:rsidP="00CC2E74">
      <w:pPr>
        <w:spacing w:after="0" w:line="240" w:lineRule="auto"/>
        <w:rPr>
          <w:ins w:id="86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87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88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89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C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90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91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Decision support programs are designed to help managers make business decisions.</w:t>
        </w:r>
      </w:ins>
    </w:p>
    <w:p w:rsidR="00CC2E74" w:rsidRPr="00CC2E74" w:rsidRDefault="00CC2E74" w:rsidP="00CC2E74">
      <w:pPr>
        <w:spacing w:after="0" w:line="240" w:lineRule="auto"/>
        <w:rPr>
          <w:ins w:id="9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3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94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95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16. In LISP, the function returns t if &lt;object&gt; is a CONS cell and nil otherwise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96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97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(cons &lt;object&gt;</w:t>
        </w:r>
        <w:proofErr w:type="gramStart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)</w:t>
        </w:r>
        <w:proofErr w:type="gramEnd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(</w:t>
        </w:r>
        <w:proofErr w:type="spellStart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consp</w:t>
        </w:r>
        <w:proofErr w:type="spellEnd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 xml:space="preserve"> &lt;object&gt;)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(</w:t>
        </w:r>
        <w:proofErr w:type="spellStart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eq</w:t>
        </w:r>
        <w:proofErr w:type="spellEnd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 xml:space="preserve"> &lt;object&gt;)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(</w:t>
        </w:r>
        <w:proofErr w:type="spellStart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cous</w:t>
        </w:r>
        <w:proofErr w:type="spellEnd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 xml:space="preserve"> = &lt;object&gt;)</w:t>
        </w:r>
      </w:ins>
    </w:p>
    <w:p w:rsidR="00CC2E74" w:rsidRPr="00CC2E74" w:rsidRDefault="00CC2E74" w:rsidP="00CC2E74">
      <w:pPr>
        <w:spacing w:after="0" w:line="240" w:lineRule="auto"/>
        <w:rPr>
          <w:ins w:id="98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99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100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101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B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102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103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In LISP, the function returns t if &lt;object&gt; is a CONS cell and nil otherwise (</w:t>
        </w:r>
        <w:proofErr w:type="spellStart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consp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&lt;object&gt;)</w:t>
        </w:r>
      </w:ins>
    </w:p>
    <w:p w:rsidR="00CC2E74" w:rsidRPr="00CC2E74" w:rsidRDefault="00CC2E74" w:rsidP="00CC2E74">
      <w:pPr>
        <w:spacing w:after="0" w:line="240" w:lineRule="auto"/>
        <w:rPr>
          <w:ins w:id="10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5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106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107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17. Which of the following terms refers to the use of compressed gasses to drive (power) the robot device?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108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109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pneumatic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piezoelectric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hydraulic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photosensitive</w:t>
        </w:r>
      </w:ins>
    </w:p>
    <w:p w:rsidR="00CC2E74" w:rsidRPr="00CC2E74" w:rsidRDefault="00CC2E74" w:rsidP="00CC2E74">
      <w:pPr>
        <w:spacing w:after="0" w:line="240" w:lineRule="auto"/>
        <w:rPr>
          <w:ins w:id="110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111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112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113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A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114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115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pneumatic use of compressed gasses to drive (power) the robot device.</w:t>
        </w:r>
      </w:ins>
    </w:p>
    <w:p w:rsidR="00CC2E74" w:rsidRPr="00CC2E74" w:rsidRDefault="00CC2E74" w:rsidP="00CC2E74">
      <w:pPr>
        <w:spacing w:after="0" w:line="240" w:lineRule="auto"/>
        <w:rPr>
          <w:ins w:id="11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7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118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119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18. What is true about Robots?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120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121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They operate in real physical world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 xml:space="preserve">B. Inputs to robots is </w:t>
        </w:r>
        <w:proofErr w:type="spellStart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analog</w:t>
        </w:r>
        <w:proofErr w:type="spellEnd"/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 xml:space="preserve"> signal in the form of speech waveform or images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lastRenderedPageBreak/>
          <w:t>C. They need special hardware with sensors and effectors.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All of the above</w:t>
        </w:r>
      </w:ins>
    </w:p>
    <w:p w:rsidR="00CC2E74" w:rsidRPr="00CC2E74" w:rsidRDefault="00CC2E74" w:rsidP="00CC2E74">
      <w:pPr>
        <w:spacing w:after="0" w:line="240" w:lineRule="auto"/>
        <w:rPr>
          <w:ins w:id="122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123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124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125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D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126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127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All Options are correct.</w:t>
        </w:r>
      </w:ins>
    </w:p>
    <w:p w:rsidR="00CC2E74" w:rsidRPr="00CC2E74" w:rsidRDefault="00CC2E74" w:rsidP="00CC2E74">
      <w:pPr>
        <w:spacing w:after="0" w:line="240" w:lineRule="auto"/>
        <w:rPr>
          <w:ins w:id="12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29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130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131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19. Which of the following is not application of Robotics?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132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133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Industries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Military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Medicine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Hills</w:t>
        </w:r>
      </w:ins>
    </w:p>
    <w:p w:rsidR="00CC2E74" w:rsidRPr="00CC2E74" w:rsidRDefault="00CC2E74" w:rsidP="00CC2E74">
      <w:pPr>
        <w:spacing w:after="0" w:line="240" w:lineRule="auto"/>
        <w:rPr>
          <w:ins w:id="13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135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136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137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D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138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139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Explanation: Hills is not Applications of Robotics.</w:t>
        </w:r>
      </w:ins>
    </w:p>
    <w:p w:rsidR="00CC2E74" w:rsidRPr="00CC2E74" w:rsidRDefault="00CC2E74" w:rsidP="00CC2E74">
      <w:pPr>
        <w:spacing w:after="0" w:line="240" w:lineRule="auto"/>
        <w:rPr>
          <w:ins w:id="14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1" w:author="Unknown">
        <w:r w:rsidRPr="00CC2E74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rPr>
          <w:ins w:id="142" w:author="Unknown"/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ins w:id="143" w:author="Unknown"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t>20. Name the component of robot which is used to contract almost 40% when air is sucked in them.</w:t>
        </w:r>
        <w:r w:rsidRPr="00CC2E74">
          <w:rPr>
            <w:rFonts w:ascii="Cambria" w:eastAsia="Times New Roman" w:hAnsi="Cambria" w:cs="Times New Roman"/>
            <w:color w:val="333333"/>
            <w:sz w:val="30"/>
            <w:szCs w:val="30"/>
            <w:lang w:eastAsia="en-IN"/>
          </w:rPr>
          <w:br/>
        </w:r>
      </w:ins>
    </w:p>
    <w:p w:rsidR="00CC2E74" w:rsidRPr="00CC2E74" w:rsidRDefault="00CC2E74" w:rsidP="00CC2E74">
      <w:pPr>
        <w:spacing w:after="0" w:line="240" w:lineRule="auto"/>
        <w:ind w:left="215"/>
        <w:rPr>
          <w:ins w:id="144" w:author="Unknown"/>
          <w:rFonts w:ascii="Arial" w:eastAsia="Times New Roman" w:hAnsi="Arial" w:cs="Arial"/>
          <w:color w:val="333333"/>
          <w:sz w:val="26"/>
          <w:szCs w:val="26"/>
          <w:lang w:eastAsia="en-IN"/>
        </w:rPr>
      </w:pPr>
      <w:ins w:id="145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A. Actuators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B. Muscle Wires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C. Pneumatic Air Muscles</w:t>
        </w:r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br/>
          <w:t>D. Sensors</w:t>
        </w:r>
      </w:ins>
    </w:p>
    <w:p w:rsidR="00CC2E74" w:rsidRPr="00CC2E74" w:rsidRDefault="00CC2E74" w:rsidP="00CC2E74">
      <w:pPr>
        <w:spacing w:after="0" w:line="240" w:lineRule="auto"/>
        <w:rPr>
          <w:ins w:id="146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147" w:author="Unknown">
        <w:r w:rsidRPr="00CC2E74">
          <w:rPr>
            <w:rFonts w:ascii="Arial" w:eastAsia="Times New Roman" w:hAnsi="Arial" w:cs="Arial"/>
            <w:color w:val="333333"/>
            <w:sz w:val="26"/>
            <w:szCs w:val="26"/>
            <w:lang w:eastAsia="en-IN"/>
          </w:rPr>
          <w:t>View Answer</w:t>
        </w:r>
      </w:ins>
    </w:p>
    <w:p w:rsidR="00CC2E74" w:rsidRPr="00CC2E74" w:rsidRDefault="00CC2E74" w:rsidP="00CC2E74">
      <w:pPr>
        <w:spacing w:after="0" w:line="240" w:lineRule="auto"/>
        <w:rPr>
          <w:ins w:id="148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ins w:id="149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Ans</w:t>
        </w:r>
        <w:proofErr w:type="spell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C</w:t>
        </w:r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br/>
        </w:r>
      </w:ins>
    </w:p>
    <w:p w:rsidR="00CC2E74" w:rsidRPr="00CC2E74" w:rsidRDefault="00CC2E74" w:rsidP="00CC2E74">
      <w:pPr>
        <w:spacing w:after="150" w:line="240" w:lineRule="auto"/>
        <w:rPr>
          <w:ins w:id="150" w:author="Unknown"/>
          <w:rFonts w:ascii="Arial" w:eastAsia="Times New Roman" w:hAnsi="Arial" w:cs="Arial"/>
          <w:color w:val="333333"/>
          <w:sz w:val="23"/>
          <w:szCs w:val="23"/>
          <w:lang w:eastAsia="en-IN"/>
        </w:rPr>
      </w:pPr>
      <w:ins w:id="151" w:author="Unknown"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Explanation: Pneumatic Air </w:t>
        </w:r>
        <w:proofErr w:type="gramStart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Muscles :</w:t>
        </w:r>
        <w:proofErr w:type="gramEnd"/>
        <w:r w:rsidRPr="00CC2E74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 xml:space="preserve"> They contract almost 40% when air is sucked in them.</w:t>
        </w:r>
      </w:ins>
    </w:p>
    <w:p w:rsidR="00CC2E74" w:rsidRPr="00CC2E74" w:rsidRDefault="00CC2E74" w:rsidP="00CC2E74">
      <w:bookmarkStart w:id="152" w:name="_GoBack"/>
      <w:bookmarkEnd w:id="152"/>
    </w:p>
    <w:sectPr w:rsidR="00CC2E74" w:rsidRPr="00CC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74"/>
    <w:rsid w:val="00246768"/>
    <w:rsid w:val="00CC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CC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CC2E74"/>
  </w:style>
  <w:style w:type="paragraph" w:customStyle="1" w:styleId="options">
    <w:name w:val="options"/>
    <w:basedOn w:val="Normal"/>
    <w:rsid w:val="00CC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CC2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CC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CC2E74"/>
  </w:style>
  <w:style w:type="paragraph" w:customStyle="1" w:styleId="options">
    <w:name w:val="options"/>
    <w:basedOn w:val="Normal"/>
    <w:rsid w:val="00CC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CC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881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252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3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00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16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64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5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28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8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796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5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632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90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57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27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912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22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7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4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42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43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77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1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6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47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06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90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6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2021-02-16T10:08:00Z</dcterms:created>
  <dcterms:modified xsi:type="dcterms:W3CDTF">2021-02-16T10:10:00Z</dcterms:modified>
</cp:coreProperties>
</file>