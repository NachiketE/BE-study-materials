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A90" w:rsidRPr="00846A90" w:rsidRDefault="00846A90" w:rsidP="00846A90">
      <w:pPr>
        <w:shd w:val="clear" w:color="auto" w:fill="FFFFFF"/>
        <w:spacing w:before="150" w:after="150" w:line="240" w:lineRule="auto"/>
        <w:jc w:val="both"/>
        <w:outlineLvl w:val="3"/>
        <w:rPr>
          <w:rFonts w:ascii="Arial" w:eastAsia="Times New Roman" w:hAnsi="Arial" w:cs="Arial"/>
          <w:color w:val="333333"/>
          <w:sz w:val="26"/>
          <w:szCs w:val="26"/>
          <w:lang w:eastAsia="en-IN"/>
        </w:rPr>
      </w:pPr>
      <w:r w:rsidRPr="00846A90">
        <w:rPr>
          <w:rFonts w:ascii="Arial" w:eastAsia="Times New Roman" w:hAnsi="Arial" w:cs="Arial"/>
          <w:b/>
          <w:bCs/>
          <w:color w:val="333333"/>
          <w:sz w:val="26"/>
          <w:szCs w:val="26"/>
          <w:lang w:eastAsia="en-IN"/>
        </w:rPr>
        <w:t xml:space="preserve">According to analysts, for what can traditional IT systems provide a foundation when they’re integrated with big data technologies like </w:t>
      </w:r>
      <w:proofErr w:type="spellStart"/>
      <w:r w:rsidRPr="00846A90">
        <w:rPr>
          <w:rFonts w:ascii="Arial" w:eastAsia="Times New Roman" w:hAnsi="Arial" w:cs="Arial"/>
          <w:b/>
          <w:bCs/>
          <w:color w:val="333333"/>
          <w:sz w:val="26"/>
          <w:szCs w:val="26"/>
          <w:lang w:eastAsia="en-IN"/>
        </w:rPr>
        <w:t>Hadoop</w:t>
      </w:r>
      <w:proofErr w:type="spellEnd"/>
      <w:r w:rsidRPr="00846A90">
        <w:rPr>
          <w:rFonts w:ascii="Arial" w:eastAsia="Times New Roman" w:hAnsi="Arial" w:cs="Arial"/>
          <w:b/>
          <w:bCs/>
          <w:color w:val="333333"/>
          <w:sz w:val="26"/>
          <w:szCs w:val="26"/>
          <w:lang w:eastAsia="en-IN"/>
        </w:rPr>
        <w:t>?</w:t>
      </w:r>
    </w:p>
    <w:p w:rsidR="00846A90" w:rsidRPr="00846A90" w:rsidRDefault="00846A90" w:rsidP="00846A90">
      <w:pPr>
        <w:shd w:val="clear" w:color="auto" w:fill="FFFFFF"/>
        <w:spacing w:after="0" w:line="240" w:lineRule="auto"/>
        <w:jc w:val="both"/>
        <w:rPr>
          <w:rFonts w:ascii="Arial" w:eastAsia="Times New Roman" w:hAnsi="Arial" w:cs="Arial"/>
          <w:color w:val="333333"/>
          <w:sz w:val="20"/>
          <w:szCs w:val="20"/>
          <w:lang w:eastAsia="en-IN"/>
        </w:rPr>
      </w:pPr>
      <w:r w:rsidRPr="00846A90">
        <w:rPr>
          <w:rFonts w:ascii="Arial" w:eastAsia="Times New Roman" w:hAnsi="Arial" w:cs="Arial"/>
          <w:b/>
          <w:bCs/>
          <w:color w:val="333333"/>
          <w:sz w:val="20"/>
          <w:szCs w:val="20"/>
          <w:lang w:eastAsia="en-IN"/>
        </w:rPr>
        <w:t>(A)</w:t>
      </w:r>
      <w:r w:rsidRPr="00846A90">
        <w:rPr>
          <w:rFonts w:ascii="Arial" w:eastAsia="Times New Roman" w:hAnsi="Arial" w:cs="Arial"/>
          <w:color w:val="333333"/>
          <w:sz w:val="20"/>
          <w:szCs w:val="20"/>
          <w:lang w:eastAsia="en-IN"/>
        </w:rPr>
        <w:t> Big data management and data mining</w:t>
      </w:r>
    </w:p>
    <w:p w:rsidR="00846A90" w:rsidRPr="00846A90" w:rsidRDefault="00846A90" w:rsidP="00846A90">
      <w:pPr>
        <w:shd w:val="clear" w:color="auto" w:fill="FFFFFF"/>
        <w:spacing w:after="0" w:line="240" w:lineRule="auto"/>
        <w:jc w:val="both"/>
        <w:rPr>
          <w:rFonts w:ascii="Arial" w:eastAsia="Times New Roman" w:hAnsi="Arial" w:cs="Arial"/>
          <w:color w:val="333333"/>
          <w:sz w:val="20"/>
          <w:szCs w:val="20"/>
          <w:lang w:eastAsia="en-IN"/>
        </w:rPr>
      </w:pPr>
      <w:r w:rsidRPr="00846A90">
        <w:rPr>
          <w:rFonts w:ascii="Arial" w:eastAsia="Times New Roman" w:hAnsi="Arial" w:cs="Arial"/>
          <w:b/>
          <w:bCs/>
          <w:color w:val="333333"/>
          <w:sz w:val="20"/>
          <w:szCs w:val="20"/>
          <w:lang w:eastAsia="en-IN"/>
        </w:rPr>
        <w:t>(B)</w:t>
      </w:r>
      <w:r w:rsidRPr="00846A90">
        <w:rPr>
          <w:rFonts w:ascii="Arial" w:eastAsia="Times New Roman" w:hAnsi="Arial" w:cs="Arial"/>
          <w:color w:val="333333"/>
          <w:sz w:val="20"/>
          <w:szCs w:val="20"/>
          <w:lang w:eastAsia="en-IN"/>
        </w:rPr>
        <w:t> Data warehousing and business intelligence</w:t>
      </w:r>
    </w:p>
    <w:p w:rsidR="00846A90" w:rsidRPr="00846A90" w:rsidRDefault="00846A90" w:rsidP="00846A90">
      <w:pPr>
        <w:shd w:val="clear" w:color="auto" w:fill="FFFFFF"/>
        <w:spacing w:after="0" w:line="240" w:lineRule="auto"/>
        <w:jc w:val="both"/>
        <w:rPr>
          <w:rFonts w:ascii="Arial" w:eastAsia="Times New Roman" w:hAnsi="Arial" w:cs="Arial"/>
          <w:color w:val="333333"/>
          <w:sz w:val="20"/>
          <w:szCs w:val="20"/>
          <w:lang w:eastAsia="en-IN"/>
        </w:rPr>
      </w:pPr>
      <w:r w:rsidRPr="00846A90">
        <w:rPr>
          <w:rFonts w:ascii="Arial" w:eastAsia="Times New Roman" w:hAnsi="Arial" w:cs="Arial"/>
          <w:b/>
          <w:bCs/>
          <w:color w:val="333333"/>
          <w:sz w:val="20"/>
          <w:szCs w:val="20"/>
          <w:lang w:eastAsia="en-IN"/>
        </w:rPr>
        <w:t>(C)</w:t>
      </w:r>
      <w:r w:rsidRPr="00846A90">
        <w:rPr>
          <w:rFonts w:ascii="Arial" w:eastAsia="Times New Roman" w:hAnsi="Arial" w:cs="Arial"/>
          <w:color w:val="333333"/>
          <w:sz w:val="20"/>
          <w:szCs w:val="20"/>
          <w:lang w:eastAsia="en-IN"/>
        </w:rPr>
        <w:t xml:space="preserve"> Management of </w:t>
      </w:r>
      <w:proofErr w:type="spellStart"/>
      <w:r w:rsidRPr="00846A90">
        <w:rPr>
          <w:rFonts w:ascii="Arial" w:eastAsia="Times New Roman" w:hAnsi="Arial" w:cs="Arial"/>
          <w:color w:val="333333"/>
          <w:sz w:val="20"/>
          <w:szCs w:val="20"/>
          <w:lang w:eastAsia="en-IN"/>
        </w:rPr>
        <w:t>Hadoop</w:t>
      </w:r>
      <w:proofErr w:type="spellEnd"/>
      <w:r w:rsidRPr="00846A90">
        <w:rPr>
          <w:rFonts w:ascii="Arial" w:eastAsia="Times New Roman" w:hAnsi="Arial" w:cs="Arial"/>
          <w:color w:val="333333"/>
          <w:sz w:val="20"/>
          <w:szCs w:val="20"/>
          <w:lang w:eastAsia="en-IN"/>
        </w:rPr>
        <w:t xml:space="preserve"> clusters</w:t>
      </w:r>
    </w:p>
    <w:p w:rsidR="00846A90" w:rsidRPr="00846A90" w:rsidRDefault="00846A90" w:rsidP="00846A90">
      <w:pPr>
        <w:shd w:val="clear" w:color="auto" w:fill="FFFFFF"/>
        <w:spacing w:after="0" w:line="240" w:lineRule="auto"/>
        <w:jc w:val="both"/>
        <w:rPr>
          <w:rFonts w:ascii="Arial" w:eastAsia="Times New Roman" w:hAnsi="Arial" w:cs="Arial"/>
          <w:color w:val="333333"/>
          <w:sz w:val="20"/>
          <w:szCs w:val="20"/>
          <w:lang w:eastAsia="en-IN"/>
        </w:rPr>
      </w:pPr>
      <w:r w:rsidRPr="00846A90">
        <w:rPr>
          <w:rFonts w:ascii="Arial" w:eastAsia="Times New Roman" w:hAnsi="Arial" w:cs="Arial"/>
          <w:b/>
          <w:bCs/>
          <w:color w:val="333333"/>
          <w:sz w:val="20"/>
          <w:szCs w:val="20"/>
          <w:lang w:eastAsia="en-IN"/>
        </w:rPr>
        <w:t>(D)</w:t>
      </w:r>
      <w:r w:rsidRPr="00846A90">
        <w:rPr>
          <w:rFonts w:ascii="Arial" w:eastAsia="Times New Roman" w:hAnsi="Arial" w:cs="Arial"/>
          <w:color w:val="333333"/>
          <w:sz w:val="20"/>
          <w:szCs w:val="20"/>
          <w:lang w:eastAsia="en-IN"/>
        </w:rPr>
        <w:t> Collecting and storing unstructured data</w:t>
      </w:r>
    </w:p>
    <w:p w:rsidR="00846A90" w:rsidRPr="00846A90" w:rsidRDefault="00846A90" w:rsidP="00846A90">
      <w:pPr>
        <w:shd w:val="clear" w:color="auto" w:fill="FFFFFF"/>
        <w:spacing w:after="0" w:line="240" w:lineRule="auto"/>
        <w:jc w:val="both"/>
        <w:rPr>
          <w:rFonts w:ascii="Arial" w:eastAsia="Times New Roman" w:hAnsi="Arial" w:cs="Arial"/>
          <w:color w:val="333333"/>
          <w:sz w:val="20"/>
          <w:szCs w:val="20"/>
          <w:lang w:eastAsia="en-IN"/>
        </w:rPr>
      </w:pPr>
    </w:p>
    <w:p w:rsidR="00846A90" w:rsidRPr="00846A90" w:rsidRDefault="00846A90" w:rsidP="00846A90">
      <w:pPr>
        <w:shd w:val="clear" w:color="auto" w:fill="FFFFFF"/>
        <w:spacing w:after="150" w:line="240" w:lineRule="auto"/>
        <w:jc w:val="both"/>
        <w:rPr>
          <w:rFonts w:ascii="Arial" w:eastAsia="Times New Roman" w:hAnsi="Arial" w:cs="Arial"/>
          <w:color w:val="333333"/>
          <w:sz w:val="20"/>
          <w:szCs w:val="20"/>
          <w:lang w:eastAsia="en-IN"/>
        </w:rPr>
      </w:pPr>
      <w:r w:rsidRPr="00846A90">
        <w:rPr>
          <w:rFonts w:ascii="Arial" w:eastAsia="Times New Roman" w:hAnsi="Arial" w:cs="Arial"/>
          <w:color w:val="333333"/>
          <w:sz w:val="20"/>
          <w:szCs w:val="20"/>
          <w:lang w:eastAsia="en-IN"/>
        </w:rPr>
        <w:t>Answer</w:t>
      </w:r>
    </w:p>
    <w:p w:rsidR="00846A90" w:rsidRPr="00846A90" w:rsidRDefault="00846A90" w:rsidP="00846A90">
      <w:pPr>
        <w:shd w:val="clear" w:color="auto" w:fill="FFFFFF"/>
        <w:spacing w:after="150" w:line="240" w:lineRule="auto"/>
        <w:jc w:val="both"/>
        <w:rPr>
          <w:rFonts w:ascii="Arial" w:eastAsia="Times New Roman" w:hAnsi="Arial" w:cs="Arial"/>
          <w:color w:val="333333"/>
          <w:sz w:val="20"/>
          <w:szCs w:val="20"/>
          <w:lang w:eastAsia="en-IN"/>
        </w:rPr>
      </w:pPr>
      <w:r w:rsidRPr="00846A90">
        <w:rPr>
          <w:rFonts w:ascii="Arial" w:eastAsia="Times New Roman" w:hAnsi="Arial" w:cs="Arial"/>
          <w:b/>
          <w:bCs/>
          <w:color w:val="333333"/>
          <w:sz w:val="20"/>
          <w:szCs w:val="20"/>
          <w:lang w:eastAsia="en-IN"/>
        </w:rPr>
        <w:t>A</w:t>
      </w:r>
    </w:p>
    <w:p w:rsidR="00846A90" w:rsidRPr="00846A90" w:rsidRDefault="00846A90" w:rsidP="00846A90">
      <w:pPr>
        <w:shd w:val="clear" w:color="auto" w:fill="FFFFFF"/>
        <w:spacing w:after="75" w:line="270" w:lineRule="atLeast"/>
        <w:jc w:val="both"/>
        <w:rPr>
          <w:rFonts w:ascii="Arial" w:eastAsia="Times New Roman" w:hAnsi="Arial" w:cs="Arial"/>
          <w:color w:val="666666"/>
          <w:sz w:val="27"/>
          <w:szCs w:val="27"/>
          <w:lang w:eastAsia="en-IN"/>
        </w:rPr>
      </w:pPr>
      <w:r w:rsidRPr="00846A90">
        <w:rPr>
          <w:rFonts w:ascii="Arial" w:eastAsia="Times New Roman" w:hAnsi="Arial" w:cs="Arial"/>
          <w:color w:val="666666"/>
          <w:sz w:val="24"/>
          <w:szCs w:val="24"/>
          <w:lang w:eastAsia="en-IN"/>
        </w:rPr>
        <w:t>MCQ No - 2</w:t>
      </w:r>
    </w:p>
    <w:p w:rsidR="00846A90" w:rsidRPr="00846A90" w:rsidRDefault="00846A90" w:rsidP="00846A90">
      <w:pPr>
        <w:shd w:val="clear" w:color="auto" w:fill="FFFFFF"/>
        <w:spacing w:before="150" w:after="150" w:line="240" w:lineRule="auto"/>
        <w:jc w:val="both"/>
        <w:outlineLvl w:val="3"/>
        <w:rPr>
          <w:rFonts w:ascii="Arial" w:eastAsia="Times New Roman" w:hAnsi="Arial" w:cs="Arial"/>
          <w:color w:val="333333"/>
          <w:sz w:val="26"/>
          <w:szCs w:val="26"/>
          <w:lang w:eastAsia="en-IN"/>
        </w:rPr>
      </w:pPr>
      <w:r w:rsidRPr="00846A90">
        <w:rPr>
          <w:rFonts w:ascii="Arial" w:eastAsia="Times New Roman" w:hAnsi="Arial" w:cs="Arial"/>
          <w:b/>
          <w:bCs/>
          <w:color w:val="333333"/>
          <w:sz w:val="26"/>
          <w:szCs w:val="26"/>
          <w:lang w:eastAsia="en-IN"/>
        </w:rPr>
        <w:t>What are the main components of Big Data?</w:t>
      </w:r>
    </w:p>
    <w:p w:rsidR="00846A90" w:rsidRPr="00846A90" w:rsidRDefault="00846A90" w:rsidP="00846A90">
      <w:pPr>
        <w:shd w:val="clear" w:color="auto" w:fill="FFFFFF"/>
        <w:spacing w:after="0" w:line="240" w:lineRule="auto"/>
        <w:jc w:val="both"/>
        <w:rPr>
          <w:rFonts w:ascii="Arial" w:eastAsia="Times New Roman" w:hAnsi="Arial" w:cs="Arial"/>
          <w:color w:val="333333"/>
          <w:sz w:val="20"/>
          <w:szCs w:val="20"/>
          <w:lang w:eastAsia="en-IN"/>
        </w:rPr>
      </w:pPr>
      <w:r w:rsidRPr="00846A90">
        <w:rPr>
          <w:rFonts w:ascii="Arial" w:eastAsia="Times New Roman" w:hAnsi="Arial" w:cs="Arial"/>
          <w:b/>
          <w:bCs/>
          <w:color w:val="333333"/>
          <w:sz w:val="20"/>
          <w:szCs w:val="20"/>
          <w:lang w:eastAsia="en-IN"/>
        </w:rPr>
        <w:t>(A)</w:t>
      </w:r>
      <w:r w:rsidRPr="00846A90">
        <w:rPr>
          <w:rFonts w:ascii="Arial" w:eastAsia="Times New Roman" w:hAnsi="Arial" w:cs="Arial"/>
          <w:color w:val="333333"/>
          <w:sz w:val="20"/>
          <w:szCs w:val="20"/>
          <w:lang w:eastAsia="en-IN"/>
        </w:rPr>
        <w:t> </w:t>
      </w:r>
      <w:proofErr w:type="spellStart"/>
      <w:r w:rsidRPr="00846A90">
        <w:rPr>
          <w:rFonts w:ascii="Arial" w:eastAsia="Times New Roman" w:hAnsi="Arial" w:cs="Arial"/>
          <w:color w:val="333333"/>
          <w:sz w:val="20"/>
          <w:szCs w:val="20"/>
          <w:lang w:eastAsia="en-IN"/>
        </w:rPr>
        <w:t>MapReduce</w:t>
      </w:r>
      <w:proofErr w:type="spellEnd"/>
    </w:p>
    <w:p w:rsidR="00846A90" w:rsidRPr="00846A90" w:rsidRDefault="00846A90" w:rsidP="00846A90">
      <w:pPr>
        <w:shd w:val="clear" w:color="auto" w:fill="FFFFFF"/>
        <w:spacing w:after="0" w:line="240" w:lineRule="auto"/>
        <w:jc w:val="both"/>
        <w:rPr>
          <w:rFonts w:ascii="Arial" w:eastAsia="Times New Roman" w:hAnsi="Arial" w:cs="Arial"/>
          <w:color w:val="333333"/>
          <w:sz w:val="20"/>
          <w:szCs w:val="20"/>
          <w:lang w:eastAsia="en-IN"/>
        </w:rPr>
      </w:pPr>
      <w:r w:rsidRPr="00846A90">
        <w:rPr>
          <w:rFonts w:ascii="Arial" w:eastAsia="Times New Roman" w:hAnsi="Arial" w:cs="Arial"/>
          <w:b/>
          <w:bCs/>
          <w:color w:val="333333"/>
          <w:sz w:val="20"/>
          <w:szCs w:val="20"/>
          <w:lang w:eastAsia="en-IN"/>
        </w:rPr>
        <w:t>(B)</w:t>
      </w:r>
      <w:r w:rsidRPr="00846A90">
        <w:rPr>
          <w:rFonts w:ascii="Arial" w:eastAsia="Times New Roman" w:hAnsi="Arial" w:cs="Arial"/>
          <w:color w:val="333333"/>
          <w:sz w:val="20"/>
          <w:szCs w:val="20"/>
          <w:lang w:eastAsia="en-IN"/>
        </w:rPr>
        <w:t> HDFS</w:t>
      </w:r>
    </w:p>
    <w:p w:rsidR="00846A90" w:rsidRPr="00846A90" w:rsidRDefault="00846A90" w:rsidP="00846A90">
      <w:pPr>
        <w:shd w:val="clear" w:color="auto" w:fill="FFFFFF"/>
        <w:spacing w:after="0" w:line="240" w:lineRule="auto"/>
        <w:jc w:val="both"/>
        <w:rPr>
          <w:rFonts w:ascii="Arial" w:eastAsia="Times New Roman" w:hAnsi="Arial" w:cs="Arial"/>
          <w:color w:val="333333"/>
          <w:sz w:val="20"/>
          <w:szCs w:val="20"/>
          <w:lang w:eastAsia="en-IN"/>
        </w:rPr>
      </w:pPr>
      <w:r w:rsidRPr="00846A90">
        <w:rPr>
          <w:rFonts w:ascii="Arial" w:eastAsia="Times New Roman" w:hAnsi="Arial" w:cs="Arial"/>
          <w:b/>
          <w:bCs/>
          <w:color w:val="333333"/>
          <w:sz w:val="20"/>
          <w:szCs w:val="20"/>
          <w:lang w:eastAsia="en-IN"/>
        </w:rPr>
        <w:t>(C)</w:t>
      </w:r>
      <w:r w:rsidRPr="00846A90">
        <w:rPr>
          <w:rFonts w:ascii="Arial" w:eastAsia="Times New Roman" w:hAnsi="Arial" w:cs="Arial"/>
          <w:color w:val="333333"/>
          <w:sz w:val="20"/>
          <w:szCs w:val="20"/>
          <w:lang w:eastAsia="en-IN"/>
        </w:rPr>
        <w:t> YARN</w:t>
      </w:r>
    </w:p>
    <w:p w:rsidR="00846A90" w:rsidRPr="00846A90" w:rsidRDefault="00846A90" w:rsidP="00846A90">
      <w:pPr>
        <w:shd w:val="clear" w:color="auto" w:fill="FFFFFF"/>
        <w:spacing w:after="0" w:line="240" w:lineRule="auto"/>
        <w:jc w:val="both"/>
        <w:rPr>
          <w:rFonts w:ascii="Arial" w:eastAsia="Times New Roman" w:hAnsi="Arial" w:cs="Arial"/>
          <w:color w:val="333333"/>
          <w:sz w:val="20"/>
          <w:szCs w:val="20"/>
          <w:lang w:eastAsia="en-IN"/>
        </w:rPr>
      </w:pPr>
      <w:r w:rsidRPr="00846A90">
        <w:rPr>
          <w:rFonts w:ascii="Arial" w:eastAsia="Times New Roman" w:hAnsi="Arial" w:cs="Arial"/>
          <w:b/>
          <w:bCs/>
          <w:color w:val="333333"/>
          <w:sz w:val="20"/>
          <w:szCs w:val="20"/>
          <w:lang w:eastAsia="en-IN"/>
        </w:rPr>
        <w:t>(D)</w:t>
      </w:r>
      <w:r w:rsidRPr="00846A90">
        <w:rPr>
          <w:rFonts w:ascii="Arial" w:eastAsia="Times New Roman" w:hAnsi="Arial" w:cs="Arial"/>
          <w:color w:val="333333"/>
          <w:sz w:val="20"/>
          <w:szCs w:val="20"/>
          <w:lang w:eastAsia="en-IN"/>
        </w:rPr>
        <w:t> All of these</w:t>
      </w:r>
    </w:p>
    <w:p w:rsidR="00846A90" w:rsidRPr="00846A90" w:rsidRDefault="00846A90" w:rsidP="00846A90">
      <w:pPr>
        <w:shd w:val="clear" w:color="auto" w:fill="FFFFFF"/>
        <w:spacing w:after="0" w:line="240" w:lineRule="auto"/>
        <w:jc w:val="both"/>
        <w:rPr>
          <w:rFonts w:ascii="Arial" w:eastAsia="Times New Roman" w:hAnsi="Arial" w:cs="Arial"/>
          <w:color w:val="333333"/>
          <w:sz w:val="20"/>
          <w:szCs w:val="20"/>
          <w:lang w:eastAsia="en-IN"/>
        </w:rPr>
      </w:pPr>
    </w:p>
    <w:p w:rsidR="00846A90" w:rsidRPr="00846A90" w:rsidRDefault="00846A90" w:rsidP="00846A90">
      <w:pPr>
        <w:shd w:val="clear" w:color="auto" w:fill="FFFFFF"/>
        <w:spacing w:after="150" w:line="240" w:lineRule="auto"/>
        <w:jc w:val="both"/>
        <w:rPr>
          <w:rFonts w:ascii="Arial" w:eastAsia="Times New Roman" w:hAnsi="Arial" w:cs="Arial"/>
          <w:color w:val="333333"/>
          <w:sz w:val="20"/>
          <w:szCs w:val="20"/>
          <w:lang w:eastAsia="en-IN"/>
        </w:rPr>
      </w:pPr>
      <w:r w:rsidRPr="00846A90">
        <w:rPr>
          <w:rFonts w:ascii="Arial" w:eastAsia="Times New Roman" w:hAnsi="Arial" w:cs="Arial"/>
          <w:color w:val="333333"/>
          <w:sz w:val="20"/>
          <w:szCs w:val="20"/>
          <w:lang w:eastAsia="en-IN"/>
        </w:rPr>
        <w:t>Answer</w:t>
      </w:r>
    </w:p>
    <w:p w:rsidR="00846A90" w:rsidRPr="00846A90" w:rsidRDefault="00846A90" w:rsidP="00846A90">
      <w:pPr>
        <w:shd w:val="clear" w:color="auto" w:fill="FFFFFF"/>
        <w:spacing w:after="150" w:line="240" w:lineRule="auto"/>
        <w:jc w:val="both"/>
        <w:rPr>
          <w:rFonts w:ascii="Arial" w:eastAsia="Times New Roman" w:hAnsi="Arial" w:cs="Arial"/>
          <w:color w:val="333333"/>
          <w:sz w:val="20"/>
          <w:szCs w:val="20"/>
          <w:lang w:eastAsia="en-IN"/>
        </w:rPr>
      </w:pPr>
      <w:r w:rsidRPr="00846A90">
        <w:rPr>
          <w:rFonts w:ascii="Arial" w:eastAsia="Times New Roman" w:hAnsi="Arial" w:cs="Arial"/>
          <w:b/>
          <w:bCs/>
          <w:color w:val="333333"/>
          <w:sz w:val="20"/>
          <w:szCs w:val="20"/>
          <w:lang w:eastAsia="en-IN"/>
        </w:rPr>
        <w:t>D</w:t>
      </w:r>
    </w:p>
    <w:p w:rsidR="00846A90" w:rsidRPr="00846A90" w:rsidRDefault="00846A90" w:rsidP="00846A90">
      <w:pPr>
        <w:shd w:val="clear" w:color="auto" w:fill="FFFFFF"/>
        <w:spacing w:after="75" w:line="270" w:lineRule="atLeast"/>
        <w:jc w:val="both"/>
        <w:rPr>
          <w:rFonts w:ascii="Arial" w:eastAsia="Times New Roman" w:hAnsi="Arial" w:cs="Arial"/>
          <w:color w:val="666666"/>
          <w:sz w:val="27"/>
          <w:szCs w:val="27"/>
          <w:lang w:eastAsia="en-IN"/>
        </w:rPr>
      </w:pPr>
      <w:r w:rsidRPr="00846A90">
        <w:rPr>
          <w:rFonts w:ascii="Arial" w:eastAsia="Times New Roman" w:hAnsi="Arial" w:cs="Arial"/>
          <w:color w:val="666666"/>
          <w:sz w:val="24"/>
          <w:szCs w:val="24"/>
          <w:lang w:eastAsia="en-IN"/>
        </w:rPr>
        <w:t>MCQ No - 3</w:t>
      </w:r>
    </w:p>
    <w:p w:rsidR="00846A90" w:rsidRPr="00846A90" w:rsidRDefault="00846A90" w:rsidP="00846A90">
      <w:pPr>
        <w:shd w:val="clear" w:color="auto" w:fill="FFFFFF"/>
        <w:spacing w:before="150" w:after="150" w:line="240" w:lineRule="auto"/>
        <w:jc w:val="both"/>
        <w:outlineLvl w:val="3"/>
        <w:rPr>
          <w:rFonts w:ascii="Arial" w:eastAsia="Times New Roman" w:hAnsi="Arial" w:cs="Arial"/>
          <w:color w:val="333333"/>
          <w:sz w:val="26"/>
          <w:szCs w:val="26"/>
          <w:lang w:eastAsia="en-IN"/>
        </w:rPr>
      </w:pPr>
      <w:r w:rsidRPr="00846A90">
        <w:rPr>
          <w:rFonts w:ascii="Arial" w:eastAsia="Times New Roman" w:hAnsi="Arial" w:cs="Arial"/>
          <w:b/>
          <w:bCs/>
          <w:color w:val="333333"/>
          <w:sz w:val="26"/>
          <w:szCs w:val="26"/>
          <w:lang w:eastAsia="en-IN"/>
        </w:rPr>
        <w:t>What are the different features of Big Data Analytics?</w:t>
      </w:r>
    </w:p>
    <w:p w:rsidR="00846A90" w:rsidRPr="00846A90" w:rsidRDefault="00846A90" w:rsidP="00846A90">
      <w:pPr>
        <w:shd w:val="clear" w:color="auto" w:fill="FFFFFF"/>
        <w:spacing w:after="0" w:line="240" w:lineRule="auto"/>
        <w:jc w:val="both"/>
        <w:rPr>
          <w:rFonts w:ascii="Arial" w:eastAsia="Times New Roman" w:hAnsi="Arial" w:cs="Arial"/>
          <w:color w:val="333333"/>
          <w:sz w:val="20"/>
          <w:szCs w:val="20"/>
          <w:lang w:eastAsia="en-IN"/>
        </w:rPr>
      </w:pPr>
      <w:r w:rsidRPr="00846A90">
        <w:rPr>
          <w:rFonts w:ascii="Arial" w:eastAsia="Times New Roman" w:hAnsi="Arial" w:cs="Arial"/>
          <w:b/>
          <w:bCs/>
          <w:color w:val="333333"/>
          <w:sz w:val="20"/>
          <w:szCs w:val="20"/>
          <w:lang w:eastAsia="en-IN"/>
        </w:rPr>
        <w:t>(A)</w:t>
      </w:r>
      <w:r w:rsidRPr="00846A90">
        <w:rPr>
          <w:rFonts w:ascii="Arial" w:eastAsia="Times New Roman" w:hAnsi="Arial" w:cs="Arial"/>
          <w:color w:val="333333"/>
          <w:sz w:val="20"/>
          <w:szCs w:val="20"/>
          <w:lang w:eastAsia="en-IN"/>
        </w:rPr>
        <w:t> Open-Source</w:t>
      </w:r>
    </w:p>
    <w:p w:rsidR="00846A90" w:rsidRPr="00846A90" w:rsidRDefault="00846A90" w:rsidP="00846A90">
      <w:pPr>
        <w:shd w:val="clear" w:color="auto" w:fill="FFFFFF"/>
        <w:spacing w:after="0" w:line="240" w:lineRule="auto"/>
        <w:jc w:val="both"/>
        <w:rPr>
          <w:rFonts w:ascii="Arial" w:eastAsia="Times New Roman" w:hAnsi="Arial" w:cs="Arial"/>
          <w:color w:val="333333"/>
          <w:sz w:val="20"/>
          <w:szCs w:val="20"/>
          <w:lang w:eastAsia="en-IN"/>
        </w:rPr>
      </w:pPr>
      <w:r w:rsidRPr="00846A90">
        <w:rPr>
          <w:rFonts w:ascii="Arial" w:eastAsia="Times New Roman" w:hAnsi="Arial" w:cs="Arial"/>
          <w:b/>
          <w:bCs/>
          <w:color w:val="333333"/>
          <w:sz w:val="20"/>
          <w:szCs w:val="20"/>
          <w:lang w:eastAsia="en-IN"/>
        </w:rPr>
        <w:t>(B)</w:t>
      </w:r>
      <w:r w:rsidRPr="00846A90">
        <w:rPr>
          <w:rFonts w:ascii="Arial" w:eastAsia="Times New Roman" w:hAnsi="Arial" w:cs="Arial"/>
          <w:color w:val="333333"/>
          <w:sz w:val="20"/>
          <w:szCs w:val="20"/>
          <w:lang w:eastAsia="en-IN"/>
        </w:rPr>
        <w:t> Scalability</w:t>
      </w:r>
    </w:p>
    <w:p w:rsidR="00846A90" w:rsidRPr="00846A90" w:rsidRDefault="00846A90" w:rsidP="00846A90">
      <w:pPr>
        <w:shd w:val="clear" w:color="auto" w:fill="FFFFFF"/>
        <w:spacing w:after="0" w:line="240" w:lineRule="auto"/>
        <w:jc w:val="both"/>
        <w:rPr>
          <w:rFonts w:ascii="Arial" w:eastAsia="Times New Roman" w:hAnsi="Arial" w:cs="Arial"/>
          <w:color w:val="333333"/>
          <w:sz w:val="20"/>
          <w:szCs w:val="20"/>
          <w:lang w:eastAsia="en-IN"/>
        </w:rPr>
      </w:pPr>
      <w:r w:rsidRPr="00846A90">
        <w:rPr>
          <w:rFonts w:ascii="Arial" w:eastAsia="Times New Roman" w:hAnsi="Arial" w:cs="Arial"/>
          <w:b/>
          <w:bCs/>
          <w:color w:val="333333"/>
          <w:sz w:val="20"/>
          <w:szCs w:val="20"/>
          <w:lang w:eastAsia="en-IN"/>
        </w:rPr>
        <w:t>(C)</w:t>
      </w:r>
      <w:r w:rsidRPr="00846A90">
        <w:rPr>
          <w:rFonts w:ascii="Arial" w:eastAsia="Times New Roman" w:hAnsi="Arial" w:cs="Arial"/>
          <w:color w:val="333333"/>
          <w:sz w:val="20"/>
          <w:szCs w:val="20"/>
          <w:lang w:eastAsia="en-IN"/>
        </w:rPr>
        <w:t> Data Recovery</w:t>
      </w:r>
    </w:p>
    <w:p w:rsidR="00846A90" w:rsidRPr="00846A90" w:rsidRDefault="00846A90" w:rsidP="00846A90">
      <w:pPr>
        <w:shd w:val="clear" w:color="auto" w:fill="FFFFFF"/>
        <w:spacing w:after="0" w:line="240" w:lineRule="auto"/>
        <w:jc w:val="both"/>
        <w:rPr>
          <w:rFonts w:ascii="Arial" w:eastAsia="Times New Roman" w:hAnsi="Arial" w:cs="Arial"/>
          <w:color w:val="333333"/>
          <w:sz w:val="20"/>
          <w:szCs w:val="20"/>
          <w:lang w:eastAsia="en-IN"/>
        </w:rPr>
      </w:pPr>
      <w:r w:rsidRPr="00846A90">
        <w:rPr>
          <w:rFonts w:ascii="Arial" w:eastAsia="Times New Roman" w:hAnsi="Arial" w:cs="Arial"/>
          <w:b/>
          <w:bCs/>
          <w:color w:val="333333"/>
          <w:sz w:val="20"/>
          <w:szCs w:val="20"/>
          <w:lang w:eastAsia="en-IN"/>
        </w:rPr>
        <w:t>(D)</w:t>
      </w:r>
      <w:r w:rsidRPr="00846A90">
        <w:rPr>
          <w:rFonts w:ascii="Arial" w:eastAsia="Times New Roman" w:hAnsi="Arial" w:cs="Arial"/>
          <w:color w:val="333333"/>
          <w:sz w:val="20"/>
          <w:szCs w:val="20"/>
          <w:lang w:eastAsia="en-IN"/>
        </w:rPr>
        <w:t> All the above</w:t>
      </w:r>
    </w:p>
    <w:p w:rsidR="00846A90" w:rsidRPr="00846A90" w:rsidRDefault="00846A90" w:rsidP="00846A90">
      <w:pPr>
        <w:shd w:val="clear" w:color="auto" w:fill="FFFFFF"/>
        <w:spacing w:after="0" w:line="240" w:lineRule="auto"/>
        <w:jc w:val="both"/>
        <w:rPr>
          <w:rFonts w:ascii="Arial" w:eastAsia="Times New Roman" w:hAnsi="Arial" w:cs="Arial"/>
          <w:color w:val="333333"/>
          <w:sz w:val="20"/>
          <w:szCs w:val="20"/>
          <w:lang w:eastAsia="en-IN"/>
        </w:rPr>
      </w:pPr>
    </w:p>
    <w:p w:rsidR="00846A90" w:rsidRPr="00846A90" w:rsidRDefault="00846A90" w:rsidP="00846A90">
      <w:pPr>
        <w:shd w:val="clear" w:color="auto" w:fill="FFFFFF"/>
        <w:spacing w:after="150" w:line="240" w:lineRule="auto"/>
        <w:jc w:val="both"/>
        <w:rPr>
          <w:rFonts w:ascii="Arial" w:eastAsia="Times New Roman" w:hAnsi="Arial" w:cs="Arial"/>
          <w:color w:val="333333"/>
          <w:sz w:val="20"/>
          <w:szCs w:val="20"/>
          <w:lang w:eastAsia="en-IN"/>
        </w:rPr>
      </w:pPr>
      <w:r w:rsidRPr="00846A90">
        <w:rPr>
          <w:rFonts w:ascii="Arial" w:eastAsia="Times New Roman" w:hAnsi="Arial" w:cs="Arial"/>
          <w:color w:val="333333"/>
          <w:sz w:val="20"/>
          <w:szCs w:val="20"/>
          <w:lang w:eastAsia="en-IN"/>
        </w:rPr>
        <w:t>Answer</w:t>
      </w:r>
    </w:p>
    <w:p w:rsidR="00846A90" w:rsidRPr="00846A90" w:rsidRDefault="00846A90" w:rsidP="00846A90">
      <w:pPr>
        <w:shd w:val="clear" w:color="auto" w:fill="FFFFFF"/>
        <w:spacing w:after="150" w:line="240" w:lineRule="auto"/>
        <w:jc w:val="both"/>
        <w:rPr>
          <w:rFonts w:ascii="Arial" w:eastAsia="Times New Roman" w:hAnsi="Arial" w:cs="Arial"/>
          <w:color w:val="333333"/>
          <w:sz w:val="20"/>
          <w:szCs w:val="20"/>
          <w:lang w:eastAsia="en-IN"/>
        </w:rPr>
      </w:pPr>
      <w:r w:rsidRPr="00846A90">
        <w:rPr>
          <w:rFonts w:ascii="Arial" w:eastAsia="Times New Roman" w:hAnsi="Arial" w:cs="Arial"/>
          <w:b/>
          <w:bCs/>
          <w:color w:val="333333"/>
          <w:sz w:val="20"/>
          <w:szCs w:val="20"/>
          <w:lang w:eastAsia="en-IN"/>
        </w:rPr>
        <w:t>D</w:t>
      </w:r>
    </w:p>
    <w:p w:rsidR="00846A90" w:rsidRPr="00846A90" w:rsidRDefault="00846A90" w:rsidP="00846A90">
      <w:pPr>
        <w:shd w:val="clear" w:color="auto" w:fill="FFFFFF"/>
        <w:spacing w:after="75" w:line="270" w:lineRule="atLeast"/>
        <w:jc w:val="both"/>
        <w:rPr>
          <w:rFonts w:ascii="Arial" w:eastAsia="Times New Roman" w:hAnsi="Arial" w:cs="Arial"/>
          <w:color w:val="666666"/>
          <w:sz w:val="27"/>
          <w:szCs w:val="27"/>
          <w:lang w:eastAsia="en-IN"/>
        </w:rPr>
      </w:pPr>
      <w:r w:rsidRPr="00846A90">
        <w:rPr>
          <w:rFonts w:ascii="Arial" w:eastAsia="Times New Roman" w:hAnsi="Arial" w:cs="Arial"/>
          <w:color w:val="666666"/>
          <w:sz w:val="24"/>
          <w:szCs w:val="24"/>
          <w:lang w:eastAsia="en-IN"/>
        </w:rPr>
        <w:t>MCQ No - 4</w:t>
      </w:r>
    </w:p>
    <w:p w:rsidR="00846A90" w:rsidRPr="00846A90" w:rsidRDefault="00846A90" w:rsidP="00846A90">
      <w:pPr>
        <w:shd w:val="clear" w:color="auto" w:fill="FFFFFF"/>
        <w:spacing w:before="150" w:after="150" w:line="240" w:lineRule="auto"/>
        <w:jc w:val="both"/>
        <w:outlineLvl w:val="3"/>
        <w:rPr>
          <w:rFonts w:ascii="Arial" w:eastAsia="Times New Roman" w:hAnsi="Arial" w:cs="Arial"/>
          <w:color w:val="333333"/>
          <w:sz w:val="26"/>
          <w:szCs w:val="26"/>
          <w:lang w:eastAsia="en-IN"/>
        </w:rPr>
      </w:pPr>
      <w:r w:rsidRPr="00846A90">
        <w:rPr>
          <w:rFonts w:ascii="Arial" w:eastAsia="Times New Roman" w:hAnsi="Arial" w:cs="Arial"/>
          <w:b/>
          <w:bCs/>
          <w:color w:val="333333"/>
          <w:sz w:val="26"/>
          <w:szCs w:val="26"/>
          <w:lang w:eastAsia="en-IN"/>
        </w:rPr>
        <w:t xml:space="preserve">According to analysts, for what can traditional IT systems provide a foundation when they’re integrated with big data technologies like </w:t>
      </w:r>
      <w:proofErr w:type="spellStart"/>
      <w:r w:rsidRPr="00846A90">
        <w:rPr>
          <w:rFonts w:ascii="Arial" w:eastAsia="Times New Roman" w:hAnsi="Arial" w:cs="Arial"/>
          <w:b/>
          <w:bCs/>
          <w:color w:val="333333"/>
          <w:sz w:val="26"/>
          <w:szCs w:val="26"/>
          <w:lang w:eastAsia="en-IN"/>
        </w:rPr>
        <w:t>Hadoop</w:t>
      </w:r>
      <w:proofErr w:type="spellEnd"/>
      <w:r w:rsidRPr="00846A90">
        <w:rPr>
          <w:rFonts w:ascii="Arial" w:eastAsia="Times New Roman" w:hAnsi="Arial" w:cs="Arial"/>
          <w:b/>
          <w:bCs/>
          <w:color w:val="333333"/>
          <w:sz w:val="26"/>
          <w:szCs w:val="26"/>
          <w:lang w:eastAsia="en-IN"/>
        </w:rPr>
        <w:t>?</w:t>
      </w:r>
    </w:p>
    <w:p w:rsidR="00846A90" w:rsidRPr="00846A90" w:rsidRDefault="00846A90" w:rsidP="00846A90">
      <w:pPr>
        <w:shd w:val="clear" w:color="auto" w:fill="FFFFFF"/>
        <w:spacing w:after="0" w:line="240" w:lineRule="auto"/>
        <w:jc w:val="both"/>
        <w:rPr>
          <w:rFonts w:ascii="Arial" w:eastAsia="Times New Roman" w:hAnsi="Arial" w:cs="Arial"/>
          <w:color w:val="333333"/>
          <w:sz w:val="20"/>
          <w:szCs w:val="20"/>
          <w:lang w:eastAsia="en-IN"/>
        </w:rPr>
      </w:pPr>
      <w:r w:rsidRPr="00846A90">
        <w:rPr>
          <w:rFonts w:ascii="Arial" w:eastAsia="Times New Roman" w:hAnsi="Arial" w:cs="Arial"/>
          <w:b/>
          <w:bCs/>
          <w:color w:val="333333"/>
          <w:sz w:val="20"/>
          <w:szCs w:val="20"/>
          <w:lang w:eastAsia="en-IN"/>
        </w:rPr>
        <w:t>(A)</w:t>
      </w:r>
      <w:r w:rsidRPr="00846A90">
        <w:rPr>
          <w:rFonts w:ascii="Arial" w:eastAsia="Times New Roman" w:hAnsi="Arial" w:cs="Arial"/>
          <w:color w:val="333333"/>
          <w:sz w:val="20"/>
          <w:szCs w:val="20"/>
          <w:lang w:eastAsia="en-IN"/>
        </w:rPr>
        <w:t> Big data management and data mining</w:t>
      </w:r>
    </w:p>
    <w:p w:rsidR="00846A90" w:rsidRPr="00846A90" w:rsidRDefault="00846A90" w:rsidP="00846A90">
      <w:pPr>
        <w:shd w:val="clear" w:color="auto" w:fill="FFFFFF"/>
        <w:spacing w:after="0" w:line="240" w:lineRule="auto"/>
        <w:jc w:val="both"/>
        <w:rPr>
          <w:rFonts w:ascii="Arial" w:eastAsia="Times New Roman" w:hAnsi="Arial" w:cs="Arial"/>
          <w:color w:val="333333"/>
          <w:sz w:val="20"/>
          <w:szCs w:val="20"/>
          <w:lang w:eastAsia="en-IN"/>
        </w:rPr>
      </w:pPr>
      <w:r w:rsidRPr="00846A90">
        <w:rPr>
          <w:rFonts w:ascii="Arial" w:eastAsia="Times New Roman" w:hAnsi="Arial" w:cs="Arial"/>
          <w:b/>
          <w:bCs/>
          <w:color w:val="333333"/>
          <w:sz w:val="20"/>
          <w:szCs w:val="20"/>
          <w:lang w:eastAsia="en-IN"/>
        </w:rPr>
        <w:t>(B)</w:t>
      </w:r>
      <w:r w:rsidRPr="00846A90">
        <w:rPr>
          <w:rFonts w:ascii="Arial" w:eastAsia="Times New Roman" w:hAnsi="Arial" w:cs="Arial"/>
          <w:color w:val="333333"/>
          <w:sz w:val="20"/>
          <w:szCs w:val="20"/>
          <w:lang w:eastAsia="en-IN"/>
        </w:rPr>
        <w:t> Data warehousing and business intelligence</w:t>
      </w:r>
    </w:p>
    <w:p w:rsidR="00846A90" w:rsidRPr="00846A90" w:rsidRDefault="00846A90" w:rsidP="00846A90">
      <w:pPr>
        <w:shd w:val="clear" w:color="auto" w:fill="FFFFFF"/>
        <w:spacing w:after="0" w:line="240" w:lineRule="auto"/>
        <w:jc w:val="both"/>
        <w:rPr>
          <w:rFonts w:ascii="Arial" w:eastAsia="Times New Roman" w:hAnsi="Arial" w:cs="Arial"/>
          <w:color w:val="333333"/>
          <w:sz w:val="20"/>
          <w:szCs w:val="20"/>
          <w:lang w:eastAsia="en-IN"/>
        </w:rPr>
      </w:pPr>
      <w:r w:rsidRPr="00846A90">
        <w:rPr>
          <w:rFonts w:ascii="Arial" w:eastAsia="Times New Roman" w:hAnsi="Arial" w:cs="Arial"/>
          <w:b/>
          <w:bCs/>
          <w:color w:val="333333"/>
          <w:sz w:val="20"/>
          <w:szCs w:val="20"/>
          <w:lang w:eastAsia="en-IN"/>
        </w:rPr>
        <w:t>(C)</w:t>
      </w:r>
      <w:r w:rsidRPr="00846A90">
        <w:rPr>
          <w:rFonts w:ascii="Arial" w:eastAsia="Times New Roman" w:hAnsi="Arial" w:cs="Arial"/>
          <w:color w:val="333333"/>
          <w:sz w:val="20"/>
          <w:szCs w:val="20"/>
          <w:lang w:eastAsia="en-IN"/>
        </w:rPr>
        <w:t xml:space="preserve"> Management of </w:t>
      </w:r>
      <w:proofErr w:type="spellStart"/>
      <w:r w:rsidRPr="00846A90">
        <w:rPr>
          <w:rFonts w:ascii="Arial" w:eastAsia="Times New Roman" w:hAnsi="Arial" w:cs="Arial"/>
          <w:color w:val="333333"/>
          <w:sz w:val="20"/>
          <w:szCs w:val="20"/>
          <w:lang w:eastAsia="en-IN"/>
        </w:rPr>
        <w:t>Hadoop</w:t>
      </w:r>
      <w:proofErr w:type="spellEnd"/>
      <w:r w:rsidRPr="00846A90">
        <w:rPr>
          <w:rFonts w:ascii="Arial" w:eastAsia="Times New Roman" w:hAnsi="Arial" w:cs="Arial"/>
          <w:color w:val="333333"/>
          <w:sz w:val="20"/>
          <w:szCs w:val="20"/>
          <w:lang w:eastAsia="en-IN"/>
        </w:rPr>
        <w:t xml:space="preserve"> clusters</w:t>
      </w:r>
    </w:p>
    <w:p w:rsidR="00846A90" w:rsidRPr="00846A90" w:rsidRDefault="00846A90" w:rsidP="00846A90">
      <w:pPr>
        <w:shd w:val="clear" w:color="auto" w:fill="FFFFFF"/>
        <w:spacing w:after="0" w:line="240" w:lineRule="auto"/>
        <w:jc w:val="both"/>
        <w:rPr>
          <w:rFonts w:ascii="Arial" w:eastAsia="Times New Roman" w:hAnsi="Arial" w:cs="Arial"/>
          <w:color w:val="333333"/>
          <w:sz w:val="20"/>
          <w:szCs w:val="20"/>
          <w:lang w:eastAsia="en-IN"/>
        </w:rPr>
      </w:pPr>
      <w:r w:rsidRPr="00846A90">
        <w:rPr>
          <w:rFonts w:ascii="Arial" w:eastAsia="Times New Roman" w:hAnsi="Arial" w:cs="Arial"/>
          <w:b/>
          <w:bCs/>
          <w:color w:val="333333"/>
          <w:sz w:val="20"/>
          <w:szCs w:val="20"/>
          <w:lang w:eastAsia="en-IN"/>
        </w:rPr>
        <w:t>(D)</w:t>
      </w:r>
      <w:r w:rsidRPr="00846A90">
        <w:rPr>
          <w:rFonts w:ascii="Arial" w:eastAsia="Times New Roman" w:hAnsi="Arial" w:cs="Arial"/>
          <w:color w:val="333333"/>
          <w:sz w:val="20"/>
          <w:szCs w:val="20"/>
          <w:lang w:eastAsia="en-IN"/>
        </w:rPr>
        <w:t> Collecting and storing unstructured data</w:t>
      </w:r>
    </w:p>
    <w:p w:rsidR="00846A90" w:rsidRPr="00846A90" w:rsidRDefault="00846A90" w:rsidP="00846A90">
      <w:pPr>
        <w:shd w:val="clear" w:color="auto" w:fill="FFFFFF"/>
        <w:spacing w:after="0" w:line="240" w:lineRule="auto"/>
        <w:jc w:val="both"/>
        <w:rPr>
          <w:rFonts w:ascii="Arial" w:eastAsia="Times New Roman" w:hAnsi="Arial" w:cs="Arial"/>
          <w:color w:val="333333"/>
          <w:sz w:val="20"/>
          <w:szCs w:val="20"/>
          <w:lang w:eastAsia="en-IN"/>
        </w:rPr>
      </w:pPr>
    </w:p>
    <w:p w:rsidR="00846A90" w:rsidRPr="00846A90" w:rsidRDefault="00846A90" w:rsidP="00846A90">
      <w:pPr>
        <w:shd w:val="clear" w:color="auto" w:fill="FFFFFF"/>
        <w:spacing w:after="150" w:line="240" w:lineRule="auto"/>
        <w:jc w:val="both"/>
        <w:rPr>
          <w:rFonts w:ascii="Arial" w:eastAsia="Times New Roman" w:hAnsi="Arial" w:cs="Arial"/>
          <w:color w:val="333333"/>
          <w:sz w:val="20"/>
          <w:szCs w:val="20"/>
          <w:lang w:eastAsia="en-IN"/>
        </w:rPr>
      </w:pPr>
      <w:r w:rsidRPr="00846A90">
        <w:rPr>
          <w:rFonts w:ascii="Arial" w:eastAsia="Times New Roman" w:hAnsi="Arial" w:cs="Arial"/>
          <w:color w:val="333333"/>
          <w:sz w:val="20"/>
          <w:szCs w:val="20"/>
          <w:lang w:eastAsia="en-IN"/>
        </w:rPr>
        <w:t>Answer</w:t>
      </w:r>
    </w:p>
    <w:p w:rsidR="00846A90" w:rsidRPr="00846A90" w:rsidRDefault="00846A90" w:rsidP="00846A90">
      <w:pPr>
        <w:shd w:val="clear" w:color="auto" w:fill="FFFFFF"/>
        <w:spacing w:after="150" w:line="240" w:lineRule="auto"/>
        <w:jc w:val="both"/>
        <w:rPr>
          <w:rFonts w:ascii="Arial" w:eastAsia="Times New Roman" w:hAnsi="Arial" w:cs="Arial"/>
          <w:color w:val="333333"/>
          <w:sz w:val="20"/>
          <w:szCs w:val="20"/>
          <w:lang w:eastAsia="en-IN"/>
        </w:rPr>
      </w:pPr>
      <w:r w:rsidRPr="00846A90">
        <w:rPr>
          <w:rFonts w:ascii="Arial" w:eastAsia="Times New Roman" w:hAnsi="Arial" w:cs="Arial"/>
          <w:b/>
          <w:bCs/>
          <w:color w:val="333333"/>
          <w:sz w:val="20"/>
          <w:szCs w:val="20"/>
          <w:lang w:eastAsia="en-IN"/>
        </w:rPr>
        <w:t>A</w:t>
      </w:r>
    </w:p>
    <w:p w:rsidR="00846A90" w:rsidRPr="00846A90" w:rsidRDefault="00846A90" w:rsidP="00846A90">
      <w:pPr>
        <w:shd w:val="clear" w:color="auto" w:fill="FFFFFF"/>
        <w:spacing w:after="75" w:line="270" w:lineRule="atLeast"/>
        <w:jc w:val="both"/>
        <w:rPr>
          <w:rFonts w:ascii="Arial" w:eastAsia="Times New Roman" w:hAnsi="Arial" w:cs="Arial"/>
          <w:color w:val="666666"/>
          <w:sz w:val="27"/>
          <w:szCs w:val="27"/>
          <w:lang w:eastAsia="en-IN"/>
        </w:rPr>
      </w:pPr>
      <w:r w:rsidRPr="00846A90">
        <w:rPr>
          <w:rFonts w:ascii="Arial" w:eastAsia="Times New Roman" w:hAnsi="Arial" w:cs="Arial"/>
          <w:color w:val="666666"/>
          <w:sz w:val="24"/>
          <w:szCs w:val="24"/>
          <w:lang w:eastAsia="en-IN"/>
        </w:rPr>
        <w:t>MCQ No - 5</w:t>
      </w:r>
    </w:p>
    <w:p w:rsidR="00846A90" w:rsidRPr="00846A90" w:rsidRDefault="00846A90" w:rsidP="00846A90">
      <w:pPr>
        <w:shd w:val="clear" w:color="auto" w:fill="FFFFFF"/>
        <w:spacing w:before="150" w:after="150" w:line="240" w:lineRule="auto"/>
        <w:jc w:val="both"/>
        <w:outlineLvl w:val="3"/>
        <w:rPr>
          <w:rFonts w:ascii="Arial" w:eastAsia="Times New Roman" w:hAnsi="Arial" w:cs="Arial"/>
          <w:color w:val="333333"/>
          <w:sz w:val="26"/>
          <w:szCs w:val="26"/>
          <w:lang w:eastAsia="en-IN"/>
        </w:rPr>
      </w:pPr>
      <w:r w:rsidRPr="00846A90">
        <w:rPr>
          <w:rFonts w:ascii="Arial" w:eastAsia="Times New Roman" w:hAnsi="Arial" w:cs="Arial"/>
          <w:b/>
          <w:bCs/>
          <w:color w:val="333333"/>
          <w:sz w:val="26"/>
          <w:szCs w:val="26"/>
          <w:lang w:eastAsia="en-IN"/>
        </w:rPr>
        <w:t>What are the four V’s of Big Data?</w:t>
      </w:r>
    </w:p>
    <w:p w:rsidR="00846A90" w:rsidRPr="00846A90" w:rsidRDefault="00846A90" w:rsidP="00846A90">
      <w:pPr>
        <w:shd w:val="clear" w:color="auto" w:fill="FFFFFF"/>
        <w:spacing w:after="0" w:line="240" w:lineRule="auto"/>
        <w:jc w:val="both"/>
        <w:rPr>
          <w:rFonts w:ascii="Arial" w:eastAsia="Times New Roman" w:hAnsi="Arial" w:cs="Arial"/>
          <w:color w:val="333333"/>
          <w:sz w:val="20"/>
          <w:szCs w:val="20"/>
          <w:lang w:eastAsia="en-IN"/>
        </w:rPr>
      </w:pPr>
      <w:r w:rsidRPr="00846A90">
        <w:rPr>
          <w:rFonts w:ascii="Arial" w:eastAsia="Times New Roman" w:hAnsi="Arial" w:cs="Arial"/>
          <w:b/>
          <w:bCs/>
          <w:color w:val="333333"/>
          <w:sz w:val="20"/>
          <w:szCs w:val="20"/>
          <w:lang w:eastAsia="en-IN"/>
        </w:rPr>
        <w:t>(A)</w:t>
      </w:r>
      <w:r w:rsidRPr="00846A90">
        <w:rPr>
          <w:rFonts w:ascii="Arial" w:eastAsia="Times New Roman" w:hAnsi="Arial" w:cs="Arial"/>
          <w:color w:val="333333"/>
          <w:sz w:val="20"/>
          <w:szCs w:val="20"/>
          <w:lang w:eastAsia="en-IN"/>
        </w:rPr>
        <w:t> Volume</w:t>
      </w:r>
    </w:p>
    <w:p w:rsidR="00846A90" w:rsidRPr="00846A90" w:rsidRDefault="00846A90" w:rsidP="00846A90">
      <w:pPr>
        <w:shd w:val="clear" w:color="auto" w:fill="FFFFFF"/>
        <w:spacing w:after="0" w:line="240" w:lineRule="auto"/>
        <w:jc w:val="both"/>
        <w:rPr>
          <w:rFonts w:ascii="Arial" w:eastAsia="Times New Roman" w:hAnsi="Arial" w:cs="Arial"/>
          <w:color w:val="333333"/>
          <w:sz w:val="20"/>
          <w:szCs w:val="20"/>
          <w:lang w:eastAsia="en-IN"/>
        </w:rPr>
      </w:pPr>
      <w:r w:rsidRPr="00846A90">
        <w:rPr>
          <w:rFonts w:ascii="Arial" w:eastAsia="Times New Roman" w:hAnsi="Arial" w:cs="Arial"/>
          <w:b/>
          <w:bCs/>
          <w:color w:val="333333"/>
          <w:sz w:val="20"/>
          <w:szCs w:val="20"/>
          <w:lang w:eastAsia="en-IN"/>
        </w:rPr>
        <w:t>(B)</w:t>
      </w:r>
      <w:r w:rsidRPr="00846A90">
        <w:rPr>
          <w:rFonts w:ascii="Arial" w:eastAsia="Times New Roman" w:hAnsi="Arial" w:cs="Arial"/>
          <w:color w:val="333333"/>
          <w:sz w:val="20"/>
          <w:szCs w:val="20"/>
          <w:lang w:eastAsia="en-IN"/>
        </w:rPr>
        <w:t> Velocity</w:t>
      </w:r>
    </w:p>
    <w:p w:rsidR="00846A90" w:rsidRPr="00846A90" w:rsidRDefault="00846A90" w:rsidP="00846A90">
      <w:pPr>
        <w:shd w:val="clear" w:color="auto" w:fill="FFFFFF"/>
        <w:spacing w:after="0" w:line="240" w:lineRule="auto"/>
        <w:jc w:val="both"/>
        <w:rPr>
          <w:rFonts w:ascii="Arial" w:eastAsia="Times New Roman" w:hAnsi="Arial" w:cs="Arial"/>
          <w:color w:val="333333"/>
          <w:sz w:val="20"/>
          <w:szCs w:val="20"/>
          <w:lang w:eastAsia="en-IN"/>
        </w:rPr>
      </w:pPr>
      <w:r w:rsidRPr="00846A90">
        <w:rPr>
          <w:rFonts w:ascii="Arial" w:eastAsia="Times New Roman" w:hAnsi="Arial" w:cs="Arial"/>
          <w:b/>
          <w:bCs/>
          <w:color w:val="333333"/>
          <w:sz w:val="20"/>
          <w:szCs w:val="20"/>
          <w:lang w:eastAsia="en-IN"/>
        </w:rPr>
        <w:t>(C)</w:t>
      </w:r>
      <w:r w:rsidRPr="00846A90">
        <w:rPr>
          <w:rFonts w:ascii="Arial" w:eastAsia="Times New Roman" w:hAnsi="Arial" w:cs="Arial"/>
          <w:color w:val="333333"/>
          <w:sz w:val="20"/>
          <w:szCs w:val="20"/>
          <w:lang w:eastAsia="en-IN"/>
        </w:rPr>
        <w:t> Variety</w:t>
      </w:r>
    </w:p>
    <w:p w:rsidR="00846A90" w:rsidRPr="00846A90" w:rsidRDefault="00846A90" w:rsidP="00846A90">
      <w:pPr>
        <w:shd w:val="clear" w:color="auto" w:fill="FFFFFF"/>
        <w:spacing w:after="0" w:line="240" w:lineRule="auto"/>
        <w:jc w:val="both"/>
        <w:rPr>
          <w:rFonts w:ascii="Arial" w:eastAsia="Times New Roman" w:hAnsi="Arial" w:cs="Arial"/>
          <w:color w:val="333333"/>
          <w:sz w:val="20"/>
          <w:szCs w:val="20"/>
          <w:lang w:eastAsia="en-IN"/>
        </w:rPr>
      </w:pPr>
      <w:r w:rsidRPr="00846A90">
        <w:rPr>
          <w:rFonts w:ascii="Arial" w:eastAsia="Times New Roman" w:hAnsi="Arial" w:cs="Arial"/>
          <w:b/>
          <w:bCs/>
          <w:color w:val="333333"/>
          <w:sz w:val="20"/>
          <w:szCs w:val="20"/>
          <w:lang w:eastAsia="en-IN"/>
        </w:rPr>
        <w:t>(D)</w:t>
      </w:r>
      <w:r w:rsidRPr="00846A90">
        <w:rPr>
          <w:rFonts w:ascii="Arial" w:eastAsia="Times New Roman" w:hAnsi="Arial" w:cs="Arial"/>
          <w:color w:val="333333"/>
          <w:sz w:val="20"/>
          <w:szCs w:val="20"/>
          <w:lang w:eastAsia="en-IN"/>
        </w:rPr>
        <w:t> All the above</w:t>
      </w:r>
    </w:p>
    <w:p w:rsidR="00846A90" w:rsidRPr="00846A90" w:rsidRDefault="00846A90" w:rsidP="00846A90">
      <w:pPr>
        <w:shd w:val="clear" w:color="auto" w:fill="FFFFFF"/>
        <w:spacing w:after="0" w:line="240" w:lineRule="auto"/>
        <w:jc w:val="both"/>
        <w:rPr>
          <w:rFonts w:ascii="Arial" w:eastAsia="Times New Roman" w:hAnsi="Arial" w:cs="Arial"/>
          <w:color w:val="333333"/>
          <w:sz w:val="20"/>
          <w:szCs w:val="20"/>
          <w:lang w:eastAsia="en-IN"/>
        </w:rPr>
      </w:pPr>
    </w:p>
    <w:p w:rsidR="00846A90" w:rsidRPr="00846A90" w:rsidRDefault="00846A90" w:rsidP="00846A90">
      <w:pPr>
        <w:shd w:val="clear" w:color="auto" w:fill="FFFFFF"/>
        <w:spacing w:after="150" w:line="240" w:lineRule="auto"/>
        <w:jc w:val="both"/>
        <w:rPr>
          <w:rFonts w:ascii="Arial" w:eastAsia="Times New Roman" w:hAnsi="Arial" w:cs="Arial"/>
          <w:color w:val="333333"/>
          <w:sz w:val="20"/>
          <w:szCs w:val="20"/>
          <w:lang w:eastAsia="en-IN"/>
        </w:rPr>
      </w:pPr>
      <w:r w:rsidRPr="00846A90">
        <w:rPr>
          <w:rFonts w:ascii="Arial" w:eastAsia="Times New Roman" w:hAnsi="Arial" w:cs="Arial"/>
          <w:color w:val="333333"/>
          <w:sz w:val="20"/>
          <w:szCs w:val="20"/>
          <w:lang w:eastAsia="en-IN"/>
        </w:rPr>
        <w:t>Answer</w:t>
      </w:r>
    </w:p>
    <w:p w:rsidR="00846A90" w:rsidRPr="00846A90" w:rsidRDefault="00846A90" w:rsidP="00846A90">
      <w:pPr>
        <w:shd w:val="clear" w:color="auto" w:fill="FFFFFF"/>
        <w:spacing w:after="150" w:line="240" w:lineRule="auto"/>
        <w:jc w:val="both"/>
        <w:rPr>
          <w:rFonts w:ascii="Arial" w:eastAsia="Times New Roman" w:hAnsi="Arial" w:cs="Arial"/>
          <w:color w:val="333333"/>
          <w:sz w:val="20"/>
          <w:szCs w:val="20"/>
          <w:lang w:eastAsia="en-IN"/>
        </w:rPr>
      </w:pPr>
      <w:r w:rsidRPr="00846A90">
        <w:rPr>
          <w:rFonts w:ascii="Arial" w:eastAsia="Times New Roman" w:hAnsi="Arial" w:cs="Arial"/>
          <w:b/>
          <w:bCs/>
          <w:color w:val="333333"/>
          <w:sz w:val="20"/>
          <w:szCs w:val="20"/>
          <w:lang w:eastAsia="en-IN"/>
        </w:rPr>
        <w:t>D</w:t>
      </w:r>
    </w:p>
    <w:p w:rsidR="00846A90" w:rsidRPr="00846A90" w:rsidRDefault="00846A90" w:rsidP="00846A90">
      <w:pPr>
        <w:shd w:val="clear" w:color="auto" w:fill="FFFFFF"/>
        <w:spacing w:before="100" w:beforeAutospacing="1" w:after="100" w:afterAutospacing="1" w:line="270" w:lineRule="atLeast"/>
        <w:outlineLvl w:val="1"/>
        <w:rPr>
          <w:ins w:id="0" w:author="Unknown"/>
          <w:rFonts w:ascii="Arial" w:eastAsia="Times New Roman" w:hAnsi="Arial" w:cs="Arial"/>
          <w:b/>
          <w:bCs/>
          <w:color w:val="666666"/>
          <w:sz w:val="27"/>
          <w:szCs w:val="27"/>
          <w:lang w:eastAsia="en-IN"/>
        </w:rPr>
      </w:pPr>
      <w:ins w:id="1" w:author="Unknown">
        <w:r w:rsidRPr="00846A90">
          <w:rPr>
            <w:rFonts w:ascii="Arial" w:eastAsia="Times New Roman" w:hAnsi="Arial" w:cs="Arial"/>
            <w:b/>
            <w:bCs/>
            <w:color w:val="666666"/>
            <w:sz w:val="27"/>
            <w:szCs w:val="27"/>
            <w:lang w:eastAsia="en-IN"/>
          </w:rPr>
          <w:fldChar w:fldCharType="begin"/>
        </w:r>
        <w:r w:rsidRPr="00846A90">
          <w:rPr>
            <w:rFonts w:ascii="Arial" w:eastAsia="Times New Roman" w:hAnsi="Arial" w:cs="Arial"/>
            <w:b/>
            <w:bCs/>
            <w:color w:val="666666"/>
            <w:sz w:val="27"/>
            <w:szCs w:val="27"/>
            <w:lang w:eastAsia="en-IN"/>
          </w:rPr>
          <w:instrText xml:space="preserve"> HYPERLINK "http://gtu-mcq.com/BE/Computer-Engineering/Semester-8/2180710/Units" \o "Click Here to Get Units ofBig Data Analytics(2180710)" </w:instrText>
        </w:r>
        <w:r w:rsidRPr="00846A90">
          <w:rPr>
            <w:rFonts w:ascii="Arial" w:eastAsia="Times New Roman" w:hAnsi="Arial" w:cs="Arial"/>
            <w:b/>
            <w:bCs/>
            <w:color w:val="666666"/>
            <w:sz w:val="27"/>
            <w:szCs w:val="27"/>
            <w:lang w:eastAsia="en-IN"/>
          </w:rPr>
          <w:fldChar w:fldCharType="separate"/>
        </w:r>
        <w:r w:rsidRPr="00846A90">
          <w:rPr>
            <w:rFonts w:ascii="Arial" w:eastAsia="Times New Roman" w:hAnsi="Arial" w:cs="Arial"/>
            <w:b/>
            <w:bCs/>
            <w:color w:val="0000FF"/>
            <w:sz w:val="27"/>
            <w:szCs w:val="27"/>
            <w:lang w:eastAsia="en-IN"/>
          </w:rPr>
          <w:t xml:space="preserve"> Big Data </w:t>
        </w:r>
        <w:proofErr w:type="gramStart"/>
        <w:r w:rsidRPr="00846A90">
          <w:rPr>
            <w:rFonts w:ascii="Arial" w:eastAsia="Times New Roman" w:hAnsi="Arial" w:cs="Arial"/>
            <w:b/>
            <w:bCs/>
            <w:color w:val="0000FF"/>
            <w:sz w:val="27"/>
            <w:szCs w:val="27"/>
            <w:lang w:eastAsia="en-IN"/>
          </w:rPr>
          <w:t>Analytics(</w:t>
        </w:r>
        <w:proofErr w:type="gramEnd"/>
        <w:r w:rsidRPr="00846A90">
          <w:rPr>
            <w:rFonts w:ascii="Arial" w:eastAsia="Times New Roman" w:hAnsi="Arial" w:cs="Arial"/>
            <w:b/>
            <w:bCs/>
            <w:color w:val="0000FF"/>
            <w:sz w:val="27"/>
            <w:szCs w:val="27"/>
            <w:lang w:eastAsia="en-IN"/>
          </w:rPr>
          <w:t>2180710)</w:t>
        </w:r>
        <w:r w:rsidRPr="00846A90">
          <w:rPr>
            <w:rFonts w:ascii="Arial" w:eastAsia="Times New Roman" w:hAnsi="Arial" w:cs="Arial"/>
            <w:b/>
            <w:bCs/>
            <w:color w:val="666666"/>
            <w:sz w:val="27"/>
            <w:szCs w:val="27"/>
            <w:lang w:eastAsia="en-IN"/>
          </w:rPr>
          <w:fldChar w:fldCharType="end"/>
        </w:r>
      </w:ins>
    </w:p>
    <w:p w:rsidR="00846A90" w:rsidRPr="00846A90" w:rsidRDefault="00846A90" w:rsidP="00846A90">
      <w:pPr>
        <w:numPr>
          <w:ilvl w:val="0"/>
          <w:numId w:val="1"/>
        </w:numPr>
        <w:pBdr>
          <w:bottom w:val="single" w:sz="6" w:space="0" w:color="F0F4F7"/>
        </w:pBdr>
        <w:shd w:val="clear" w:color="auto" w:fill="FFFFFF"/>
        <w:spacing w:before="100" w:beforeAutospacing="1" w:after="100" w:afterAutospacing="1" w:line="240" w:lineRule="auto"/>
        <w:ind w:left="495"/>
        <w:rPr>
          <w:ins w:id="2" w:author="Unknown"/>
          <w:rFonts w:ascii="Arial" w:eastAsia="Times New Roman" w:hAnsi="Arial" w:cs="Arial"/>
          <w:color w:val="333333"/>
          <w:sz w:val="20"/>
          <w:szCs w:val="20"/>
          <w:lang w:eastAsia="en-IN"/>
        </w:rPr>
      </w:pPr>
      <w:ins w:id="3" w:author="Unknown">
        <w:r w:rsidRPr="00846A90">
          <w:rPr>
            <w:rFonts w:ascii="Arial" w:eastAsia="Times New Roman" w:hAnsi="Arial" w:cs="Arial"/>
            <w:color w:val="333333"/>
            <w:sz w:val="20"/>
            <w:szCs w:val="20"/>
            <w:lang w:eastAsia="en-IN"/>
          </w:rPr>
          <w:fldChar w:fldCharType="begin"/>
        </w:r>
        <w:r w:rsidRPr="00846A90">
          <w:rPr>
            <w:rFonts w:ascii="Arial" w:eastAsia="Times New Roman" w:hAnsi="Arial" w:cs="Arial"/>
            <w:color w:val="333333"/>
            <w:sz w:val="20"/>
            <w:szCs w:val="20"/>
            <w:lang w:eastAsia="en-IN"/>
          </w:rPr>
          <w:instrText xml:space="preserve"> HYPERLINK "http://gtu-mcq.com/BE/Computer-Engineering/Semester-8/2180710/_5TbpQVPx_qYPVF_FlWmxA/MCQs" \o "MCQs of the unit INTRODUCTION TO BIG DATA" </w:instrText>
        </w:r>
        <w:r w:rsidRPr="00846A90">
          <w:rPr>
            <w:rFonts w:ascii="Arial" w:eastAsia="Times New Roman" w:hAnsi="Arial" w:cs="Arial"/>
            <w:color w:val="333333"/>
            <w:sz w:val="20"/>
            <w:szCs w:val="20"/>
            <w:lang w:eastAsia="en-IN"/>
          </w:rPr>
          <w:fldChar w:fldCharType="separate"/>
        </w:r>
        <w:r w:rsidRPr="00846A90">
          <w:rPr>
            <w:rFonts w:ascii="Arial" w:eastAsia="Times New Roman" w:hAnsi="Arial" w:cs="Arial"/>
            <w:color w:val="93A3B5"/>
            <w:sz w:val="20"/>
            <w:szCs w:val="20"/>
            <w:lang w:eastAsia="en-IN"/>
          </w:rPr>
          <w:t>1. INTRODUCTION TO BIG DATA</w:t>
        </w:r>
        <w:r w:rsidRPr="00846A90">
          <w:rPr>
            <w:rFonts w:ascii="Arial" w:eastAsia="Times New Roman" w:hAnsi="Arial" w:cs="Arial"/>
            <w:color w:val="333333"/>
            <w:sz w:val="20"/>
            <w:szCs w:val="20"/>
            <w:lang w:eastAsia="en-IN"/>
          </w:rPr>
          <w:fldChar w:fldCharType="end"/>
        </w:r>
      </w:ins>
    </w:p>
    <w:p w:rsidR="00846A90" w:rsidRPr="00846A90" w:rsidRDefault="00846A90" w:rsidP="00846A90">
      <w:pPr>
        <w:numPr>
          <w:ilvl w:val="0"/>
          <w:numId w:val="1"/>
        </w:numPr>
        <w:pBdr>
          <w:bottom w:val="single" w:sz="6" w:space="0" w:color="F0F4F7"/>
        </w:pBdr>
        <w:shd w:val="clear" w:color="auto" w:fill="FFFFFF"/>
        <w:spacing w:before="100" w:beforeAutospacing="1" w:after="100" w:afterAutospacing="1" w:line="240" w:lineRule="auto"/>
        <w:ind w:left="495"/>
        <w:rPr>
          <w:ins w:id="4" w:author="Unknown"/>
          <w:rFonts w:ascii="Arial" w:eastAsia="Times New Roman" w:hAnsi="Arial" w:cs="Arial"/>
          <w:color w:val="333333"/>
          <w:sz w:val="20"/>
          <w:szCs w:val="20"/>
          <w:lang w:eastAsia="en-IN"/>
        </w:rPr>
      </w:pPr>
      <w:ins w:id="5" w:author="Unknown">
        <w:r w:rsidRPr="00846A90">
          <w:rPr>
            <w:rFonts w:ascii="Arial" w:eastAsia="Times New Roman" w:hAnsi="Arial" w:cs="Arial"/>
            <w:color w:val="333333"/>
            <w:sz w:val="20"/>
            <w:szCs w:val="20"/>
            <w:lang w:eastAsia="en-IN"/>
          </w:rPr>
          <w:fldChar w:fldCharType="begin"/>
        </w:r>
        <w:r w:rsidRPr="00846A90">
          <w:rPr>
            <w:rFonts w:ascii="Arial" w:eastAsia="Times New Roman" w:hAnsi="Arial" w:cs="Arial"/>
            <w:color w:val="333333"/>
            <w:sz w:val="20"/>
            <w:szCs w:val="20"/>
            <w:lang w:eastAsia="en-IN"/>
          </w:rPr>
          <w:instrText xml:space="preserve"> HYPERLINK "http://gtu-mcq.com/BE/Computer-Engineering/Semester-8/2180710/0oVObO6nFaD0nKDOd35Ujg/MCQs" \o "MCQs of the unit INTRODUCTION TO HADOOP AND HADOOP ARCHITECTURE" </w:instrText>
        </w:r>
        <w:r w:rsidRPr="00846A90">
          <w:rPr>
            <w:rFonts w:ascii="Arial" w:eastAsia="Times New Roman" w:hAnsi="Arial" w:cs="Arial"/>
            <w:color w:val="333333"/>
            <w:sz w:val="20"/>
            <w:szCs w:val="20"/>
            <w:lang w:eastAsia="en-IN"/>
          </w:rPr>
          <w:fldChar w:fldCharType="separate"/>
        </w:r>
        <w:r w:rsidRPr="00846A90">
          <w:rPr>
            <w:rFonts w:ascii="Arial" w:eastAsia="Times New Roman" w:hAnsi="Arial" w:cs="Arial"/>
            <w:color w:val="93A3B5"/>
            <w:sz w:val="20"/>
            <w:szCs w:val="20"/>
            <w:lang w:eastAsia="en-IN"/>
          </w:rPr>
          <w:t>2. INTRODUCTION TO HADOOP AND HADOOP ARCHITECTURE</w:t>
        </w:r>
        <w:r w:rsidRPr="00846A90">
          <w:rPr>
            <w:rFonts w:ascii="Arial" w:eastAsia="Times New Roman" w:hAnsi="Arial" w:cs="Arial"/>
            <w:color w:val="333333"/>
            <w:sz w:val="20"/>
            <w:szCs w:val="20"/>
            <w:lang w:eastAsia="en-IN"/>
          </w:rPr>
          <w:fldChar w:fldCharType="end"/>
        </w:r>
      </w:ins>
    </w:p>
    <w:p w:rsidR="00846A90" w:rsidRPr="00846A90" w:rsidRDefault="00846A90" w:rsidP="00846A90">
      <w:pPr>
        <w:numPr>
          <w:ilvl w:val="0"/>
          <w:numId w:val="1"/>
        </w:numPr>
        <w:pBdr>
          <w:bottom w:val="single" w:sz="6" w:space="0" w:color="F0F4F7"/>
        </w:pBdr>
        <w:shd w:val="clear" w:color="auto" w:fill="FFFFFF"/>
        <w:spacing w:before="100" w:beforeAutospacing="1" w:after="100" w:afterAutospacing="1" w:line="240" w:lineRule="auto"/>
        <w:ind w:left="495"/>
        <w:rPr>
          <w:ins w:id="6" w:author="Unknown"/>
          <w:rFonts w:ascii="Arial" w:eastAsia="Times New Roman" w:hAnsi="Arial" w:cs="Arial"/>
          <w:color w:val="333333"/>
          <w:sz w:val="20"/>
          <w:szCs w:val="20"/>
          <w:lang w:eastAsia="en-IN"/>
        </w:rPr>
      </w:pPr>
      <w:ins w:id="7" w:author="Unknown">
        <w:r w:rsidRPr="00846A90">
          <w:rPr>
            <w:rFonts w:ascii="Arial" w:eastAsia="Times New Roman" w:hAnsi="Arial" w:cs="Arial"/>
            <w:color w:val="333333"/>
            <w:sz w:val="20"/>
            <w:szCs w:val="20"/>
            <w:lang w:eastAsia="en-IN"/>
          </w:rPr>
          <w:fldChar w:fldCharType="begin"/>
        </w:r>
        <w:r w:rsidRPr="00846A90">
          <w:rPr>
            <w:rFonts w:ascii="Arial" w:eastAsia="Times New Roman" w:hAnsi="Arial" w:cs="Arial"/>
            <w:color w:val="333333"/>
            <w:sz w:val="20"/>
            <w:szCs w:val="20"/>
            <w:lang w:eastAsia="en-IN"/>
          </w:rPr>
          <w:instrText xml:space="preserve"> HYPERLINK "http://gtu-mcq.com/BE/Computer-Engineering/Semester-8/2180710/4Jj28xrRw3q9ida-tI3RvQ/MCQs" \o "MCQs of the unit HDFS, HIVE AND HIVEQL, HBASE" </w:instrText>
        </w:r>
        <w:r w:rsidRPr="00846A90">
          <w:rPr>
            <w:rFonts w:ascii="Arial" w:eastAsia="Times New Roman" w:hAnsi="Arial" w:cs="Arial"/>
            <w:color w:val="333333"/>
            <w:sz w:val="20"/>
            <w:szCs w:val="20"/>
            <w:lang w:eastAsia="en-IN"/>
          </w:rPr>
          <w:fldChar w:fldCharType="separate"/>
        </w:r>
        <w:r w:rsidRPr="00846A90">
          <w:rPr>
            <w:rFonts w:ascii="Arial" w:eastAsia="Times New Roman" w:hAnsi="Arial" w:cs="Arial"/>
            <w:color w:val="93A3B5"/>
            <w:sz w:val="20"/>
            <w:szCs w:val="20"/>
            <w:lang w:eastAsia="en-IN"/>
          </w:rPr>
          <w:t>3. HDFS, HIVE AND HIVEQL, HBASE</w:t>
        </w:r>
        <w:r w:rsidRPr="00846A90">
          <w:rPr>
            <w:rFonts w:ascii="Arial" w:eastAsia="Times New Roman" w:hAnsi="Arial" w:cs="Arial"/>
            <w:color w:val="333333"/>
            <w:sz w:val="20"/>
            <w:szCs w:val="20"/>
            <w:lang w:eastAsia="en-IN"/>
          </w:rPr>
          <w:fldChar w:fldCharType="end"/>
        </w:r>
      </w:ins>
    </w:p>
    <w:p w:rsidR="00846A90" w:rsidRPr="00846A90" w:rsidRDefault="00846A90" w:rsidP="00846A90">
      <w:pPr>
        <w:numPr>
          <w:ilvl w:val="0"/>
          <w:numId w:val="1"/>
        </w:numPr>
        <w:pBdr>
          <w:bottom w:val="single" w:sz="6" w:space="0" w:color="F0F4F7"/>
        </w:pBdr>
        <w:shd w:val="clear" w:color="auto" w:fill="FFFFFF"/>
        <w:spacing w:before="100" w:beforeAutospacing="1" w:after="100" w:afterAutospacing="1" w:line="240" w:lineRule="auto"/>
        <w:ind w:left="495"/>
        <w:rPr>
          <w:ins w:id="8" w:author="Unknown"/>
          <w:rFonts w:ascii="Arial" w:eastAsia="Times New Roman" w:hAnsi="Arial" w:cs="Arial"/>
          <w:color w:val="333333"/>
          <w:sz w:val="20"/>
          <w:szCs w:val="20"/>
          <w:lang w:eastAsia="en-IN"/>
        </w:rPr>
      </w:pPr>
      <w:ins w:id="9" w:author="Unknown">
        <w:r w:rsidRPr="00846A90">
          <w:rPr>
            <w:rFonts w:ascii="Arial" w:eastAsia="Times New Roman" w:hAnsi="Arial" w:cs="Arial"/>
            <w:color w:val="333333"/>
            <w:sz w:val="20"/>
            <w:szCs w:val="20"/>
            <w:lang w:eastAsia="en-IN"/>
          </w:rPr>
          <w:fldChar w:fldCharType="begin"/>
        </w:r>
        <w:r w:rsidRPr="00846A90">
          <w:rPr>
            <w:rFonts w:ascii="Arial" w:eastAsia="Times New Roman" w:hAnsi="Arial" w:cs="Arial"/>
            <w:color w:val="333333"/>
            <w:sz w:val="20"/>
            <w:szCs w:val="20"/>
            <w:lang w:eastAsia="en-IN"/>
          </w:rPr>
          <w:instrText xml:space="preserve"> HYPERLINK "http://gtu-mcq.com/BE/Computer-Engineering/Semester-8/2180710/sK38IwVWkrKxMmuZg82BRQ/MCQs" \o "MCQs of the unit SPARK" </w:instrText>
        </w:r>
        <w:r w:rsidRPr="00846A90">
          <w:rPr>
            <w:rFonts w:ascii="Arial" w:eastAsia="Times New Roman" w:hAnsi="Arial" w:cs="Arial"/>
            <w:color w:val="333333"/>
            <w:sz w:val="20"/>
            <w:szCs w:val="20"/>
            <w:lang w:eastAsia="en-IN"/>
          </w:rPr>
          <w:fldChar w:fldCharType="separate"/>
        </w:r>
        <w:r w:rsidRPr="00846A90">
          <w:rPr>
            <w:rFonts w:ascii="Arial" w:eastAsia="Times New Roman" w:hAnsi="Arial" w:cs="Arial"/>
            <w:color w:val="93A3B5"/>
            <w:sz w:val="20"/>
            <w:szCs w:val="20"/>
            <w:lang w:eastAsia="en-IN"/>
          </w:rPr>
          <w:t>4. SPARK</w:t>
        </w:r>
        <w:r w:rsidRPr="00846A90">
          <w:rPr>
            <w:rFonts w:ascii="Arial" w:eastAsia="Times New Roman" w:hAnsi="Arial" w:cs="Arial"/>
            <w:color w:val="333333"/>
            <w:sz w:val="20"/>
            <w:szCs w:val="20"/>
            <w:lang w:eastAsia="en-IN"/>
          </w:rPr>
          <w:fldChar w:fldCharType="end"/>
        </w:r>
      </w:ins>
    </w:p>
    <w:p w:rsidR="00846A90" w:rsidRPr="00846A90" w:rsidRDefault="00846A90" w:rsidP="00846A90">
      <w:pPr>
        <w:numPr>
          <w:ilvl w:val="0"/>
          <w:numId w:val="1"/>
        </w:numPr>
        <w:pBdr>
          <w:bottom w:val="single" w:sz="6" w:space="0" w:color="F0F4F7"/>
        </w:pBdr>
        <w:shd w:val="clear" w:color="auto" w:fill="FFFFFF"/>
        <w:spacing w:before="100" w:beforeAutospacing="1" w:after="100" w:afterAutospacing="1" w:line="240" w:lineRule="auto"/>
        <w:ind w:left="495"/>
        <w:rPr>
          <w:ins w:id="10" w:author="Unknown"/>
          <w:rFonts w:ascii="Arial" w:eastAsia="Times New Roman" w:hAnsi="Arial" w:cs="Arial"/>
          <w:color w:val="333333"/>
          <w:sz w:val="20"/>
          <w:szCs w:val="20"/>
          <w:lang w:eastAsia="en-IN"/>
        </w:rPr>
      </w:pPr>
      <w:ins w:id="11" w:author="Unknown">
        <w:r w:rsidRPr="00846A90">
          <w:rPr>
            <w:rFonts w:ascii="Arial" w:eastAsia="Times New Roman" w:hAnsi="Arial" w:cs="Arial"/>
            <w:color w:val="333333"/>
            <w:sz w:val="20"/>
            <w:szCs w:val="20"/>
            <w:lang w:eastAsia="en-IN"/>
          </w:rPr>
          <w:fldChar w:fldCharType="begin"/>
        </w:r>
        <w:r w:rsidRPr="00846A90">
          <w:rPr>
            <w:rFonts w:ascii="Arial" w:eastAsia="Times New Roman" w:hAnsi="Arial" w:cs="Arial"/>
            <w:color w:val="333333"/>
            <w:sz w:val="20"/>
            <w:szCs w:val="20"/>
            <w:lang w:eastAsia="en-IN"/>
          </w:rPr>
          <w:instrText xml:space="preserve"> HYPERLINK "http://gtu-mcq.com/BE/Computer-Engineering/Semester-8/2180710/XQpwjq2bsy0ovxbcl5IZ6Q/MCQs" \o "MCQs of the unit NoSQL" </w:instrText>
        </w:r>
        <w:r w:rsidRPr="00846A90">
          <w:rPr>
            <w:rFonts w:ascii="Arial" w:eastAsia="Times New Roman" w:hAnsi="Arial" w:cs="Arial"/>
            <w:color w:val="333333"/>
            <w:sz w:val="20"/>
            <w:szCs w:val="20"/>
            <w:lang w:eastAsia="en-IN"/>
          </w:rPr>
          <w:fldChar w:fldCharType="separate"/>
        </w:r>
        <w:r w:rsidRPr="00846A90">
          <w:rPr>
            <w:rFonts w:ascii="Arial" w:eastAsia="Times New Roman" w:hAnsi="Arial" w:cs="Arial"/>
            <w:color w:val="93A3B5"/>
            <w:sz w:val="20"/>
            <w:szCs w:val="20"/>
            <w:lang w:eastAsia="en-IN"/>
          </w:rPr>
          <w:t xml:space="preserve">5. </w:t>
        </w:r>
        <w:proofErr w:type="spellStart"/>
        <w:r w:rsidRPr="00846A90">
          <w:rPr>
            <w:rFonts w:ascii="Arial" w:eastAsia="Times New Roman" w:hAnsi="Arial" w:cs="Arial"/>
            <w:color w:val="93A3B5"/>
            <w:sz w:val="20"/>
            <w:szCs w:val="20"/>
            <w:lang w:eastAsia="en-IN"/>
          </w:rPr>
          <w:t>NoSQL</w:t>
        </w:r>
        <w:proofErr w:type="spellEnd"/>
        <w:r w:rsidRPr="00846A90">
          <w:rPr>
            <w:rFonts w:ascii="Arial" w:eastAsia="Times New Roman" w:hAnsi="Arial" w:cs="Arial"/>
            <w:color w:val="333333"/>
            <w:sz w:val="20"/>
            <w:szCs w:val="20"/>
            <w:lang w:eastAsia="en-IN"/>
          </w:rPr>
          <w:fldChar w:fldCharType="end"/>
        </w:r>
      </w:ins>
    </w:p>
    <w:p w:rsidR="00846A90" w:rsidRPr="00846A90" w:rsidRDefault="00846A90" w:rsidP="00846A90">
      <w:pPr>
        <w:numPr>
          <w:ilvl w:val="0"/>
          <w:numId w:val="1"/>
        </w:numPr>
        <w:shd w:val="clear" w:color="auto" w:fill="FFFFFF"/>
        <w:spacing w:before="100" w:beforeAutospacing="1" w:after="100" w:afterAutospacing="1" w:line="240" w:lineRule="auto"/>
        <w:ind w:left="495"/>
        <w:rPr>
          <w:ins w:id="12" w:author="Unknown"/>
          <w:rFonts w:ascii="Arial" w:eastAsia="Times New Roman" w:hAnsi="Arial" w:cs="Arial"/>
          <w:color w:val="333333"/>
          <w:sz w:val="20"/>
          <w:szCs w:val="20"/>
          <w:lang w:eastAsia="en-IN"/>
        </w:rPr>
      </w:pPr>
      <w:ins w:id="13" w:author="Unknown">
        <w:r w:rsidRPr="00846A90">
          <w:rPr>
            <w:rFonts w:ascii="Arial" w:eastAsia="Times New Roman" w:hAnsi="Arial" w:cs="Arial"/>
            <w:color w:val="333333"/>
            <w:sz w:val="20"/>
            <w:szCs w:val="20"/>
            <w:lang w:eastAsia="en-IN"/>
          </w:rPr>
          <w:fldChar w:fldCharType="begin"/>
        </w:r>
        <w:r w:rsidRPr="00846A90">
          <w:rPr>
            <w:rFonts w:ascii="Arial" w:eastAsia="Times New Roman" w:hAnsi="Arial" w:cs="Arial"/>
            <w:color w:val="333333"/>
            <w:sz w:val="20"/>
            <w:szCs w:val="20"/>
            <w:lang w:eastAsia="en-IN"/>
          </w:rPr>
          <w:instrText xml:space="preserve"> HYPERLINK "http://gtu-mcq.com/BE/Computer-Engineering/Semester-8/2180710/zh571mghkBh4GKk7rTAeqA/MCQs" \o "MCQs of the unit Data Base for the Modern Web" </w:instrText>
        </w:r>
        <w:r w:rsidRPr="00846A90">
          <w:rPr>
            <w:rFonts w:ascii="Arial" w:eastAsia="Times New Roman" w:hAnsi="Arial" w:cs="Arial"/>
            <w:color w:val="333333"/>
            <w:sz w:val="20"/>
            <w:szCs w:val="20"/>
            <w:lang w:eastAsia="en-IN"/>
          </w:rPr>
          <w:fldChar w:fldCharType="separate"/>
        </w:r>
        <w:r w:rsidRPr="00846A90">
          <w:rPr>
            <w:rFonts w:ascii="Arial" w:eastAsia="Times New Roman" w:hAnsi="Arial" w:cs="Arial"/>
            <w:color w:val="93A3B5"/>
            <w:sz w:val="20"/>
            <w:szCs w:val="20"/>
            <w:lang w:eastAsia="en-IN"/>
          </w:rPr>
          <w:t>6. Data Base for the Modern Web</w:t>
        </w:r>
        <w:r w:rsidRPr="00846A90">
          <w:rPr>
            <w:rFonts w:ascii="Arial" w:eastAsia="Times New Roman" w:hAnsi="Arial" w:cs="Arial"/>
            <w:color w:val="333333"/>
            <w:sz w:val="20"/>
            <w:szCs w:val="20"/>
            <w:lang w:eastAsia="en-IN"/>
          </w:rPr>
          <w:fldChar w:fldCharType="end"/>
        </w:r>
      </w:ins>
    </w:p>
    <w:p w:rsidR="00846A90" w:rsidRDefault="00846A90"/>
    <w:p w:rsidR="00846A90" w:rsidRPr="00846A90" w:rsidRDefault="00846A90" w:rsidP="00846A90"/>
    <w:p w:rsidR="00846A90" w:rsidRDefault="00846A90" w:rsidP="00846A90"/>
    <w:p w:rsidR="00846A90" w:rsidRDefault="00846A90" w:rsidP="00846A90">
      <w:pPr>
        <w:pStyle w:val="Heading4"/>
        <w:shd w:val="clear" w:color="auto" w:fill="FFFFFF"/>
        <w:spacing w:before="150" w:beforeAutospacing="0" w:after="150" w:afterAutospacing="0"/>
        <w:jc w:val="both"/>
        <w:rPr>
          <w:rFonts w:ascii="Arial" w:hAnsi="Arial" w:cs="Arial"/>
          <w:b w:val="0"/>
          <w:bCs w:val="0"/>
          <w:color w:val="333333"/>
          <w:sz w:val="26"/>
          <w:szCs w:val="26"/>
        </w:rPr>
      </w:pPr>
      <w:r>
        <w:tab/>
      </w:r>
      <w:r>
        <w:rPr>
          <w:rStyle w:val="Strong"/>
          <w:rFonts w:ascii="Arial" w:hAnsi="Arial" w:cs="Arial"/>
          <w:b/>
          <w:bCs/>
          <w:color w:val="333333"/>
          <w:sz w:val="26"/>
          <w:szCs w:val="26"/>
        </w:rPr>
        <w:t xml:space="preserve">All of the following accurately describe </w:t>
      </w:r>
      <w:proofErr w:type="spellStart"/>
      <w:r>
        <w:rPr>
          <w:rStyle w:val="Strong"/>
          <w:rFonts w:ascii="Arial" w:hAnsi="Arial" w:cs="Arial"/>
          <w:b/>
          <w:bCs/>
          <w:color w:val="333333"/>
          <w:sz w:val="26"/>
          <w:szCs w:val="26"/>
        </w:rPr>
        <w:t>Hadoop</w:t>
      </w:r>
      <w:proofErr w:type="spellEnd"/>
      <w:r>
        <w:rPr>
          <w:rStyle w:val="Strong"/>
          <w:rFonts w:ascii="Arial" w:hAnsi="Arial" w:cs="Arial"/>
          <w:b/>
          <w:bCs/>
          <w:color w:val="333333"/>
          <w:sz w:val="26"/>
          <w:szCs w:val="26"/>
        </w:rPr>
        <w:t>, EXCEPT:</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(A)</w:t>
      </w:r>
      <w:r>
        <w:rPr>
          <w:rFonts w:ascii="Arial" w:hAnsi="Arial" w:cs="Arial"/>
          <w:color w:val="333333"/>
          <w:sz w:val="20"/>
          <w:szCs w:val="20"/>
        </w:rPr>
        <w:t> Open-source</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(B)</w:t>
      </w:r>
      <w:r>
        <w:rPr>
          <w:rFonts w:ascii="Arial" w:hAnsi="Arial" w:cs="Arial"/>
          <w:color w:val="333333"/>
          <w:sz w:val="20"/>
          <w:szCs w:val="20"/>
        </w:rPr>
        <w:t> Real-time</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(C)</w:t>
      </w:r>
      <w:r>
        <w:rPr>
          <w:rFonts w:ascii="Arial" w:hAnsi="Arial" w:cs="Arial"/>
          <w:color w:val="333333"/>
          <w:sz w:val="20"/>
          <w:szCs w:val="20"/>
        </w:rPr>
        <w:t> Java-based</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(D)</w:t>
      </w:r>
      <w:r>
        <w:rPr>
          <w:rFonts w:ascii="Arial" w:hAnsi="Arial" w:cs="Arial"/>
          <w:color w:val="333333"/>
          <w:sz w:val="20"/>
          <w:szCs w:val="20"/>
        </w:rPr>
        <w:t> Distributed computing approach</w:t>
      </w:r>
    </w:p>
    <w:p w:rsidR="00846A90" w:rsidRDefault="00846A90" w:rsidP="00846A90">
      <w:pPr>
        <w:shd w:val="clear" w:color="auto" w:fill="FFFFFF"/>
        <w:jc w:val="both"/>
        <w:rPr>
          <w:rFonts w:ascii="Arial" w:hAnsi="Arial" w:cs="Arial"/>
          <w:color w:val="333333"/>
          <w:sz w:val="20"/>
          <w:szCs w:val="20"/>
        </w:rPr>
      </w:pPr>
    </w:p>
    <w:p w:rsidR="00846A90" w:rsidRDefault="00846A90" w:rsidP="00846A9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Answer</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B</w:t>
      </w:r>
    </w:p>
    <w:p w:rsidR="00846A90" w:rsidRDefault="00846A90" w:rsidP="00846A90">
      <w:pPr>
        <w:shd w:val="clear" w:color="auto" w:fill="FFFFFF"/>
        <w:spacing w:line="270" w:lineRule="atLeast"/>
        <w:jc w:val="both"/>
        <w:rPr>
          <w:rFonts w:ascii="Arial" w:hAnsi="Arial" w:cs="Arial"/>
          <w:color w:val="666666"/>
          <w:sz w:val="27"/>
          <w:szCs w:val="27"/>
        </w:rPr>
      </w:pPr>
      <w:r>
        <w:rPr>
          <w:rStyle w:val="caption-subject"/>
          <w:rFonts w:ascii="Arial" w:hAnsi="Arial" w:cs="Arial"/>
          <w:color w:val="666666"/>
        </w:rPr>
        <w:t>MCQ No - 7</w:t>
      </w:r>
    </w:p>
    <w:p w:rsidR="00846A90" w:rsidRDefault="00846A90" w:rsidP="00846A90">
      <w:pPr>
        <w:pStyle w:val="Heading4"/>
        <w:shd w:val="clear" w:color="auto" w:fill="FFFFFF"/>
        <w:spacing w:before="150" w:beforeAutospacing="0" w:after="150" w:afterAutospacing="0"/>
        <w:jc w:val="both"/>
        <w:rPr>
          <w:rFonts w:ascii="Arial" w:hAnsi="Arial" w:cs="Arial"/>
          <w:b w:val="0"/>
          <w:bCs w:val="0"/>
          <w:color w:val="333333"/>
          <w:sz w:val="26"/>
          <w:szCs w:val="26"/>
        </w:rPr>
      </w:pPr>
      <w:r>
        <w:rPr>
          <w:rStyle w:val="Strong"/>
          <w:rFonts w:ascii="Arial" w:hAnsi="Arial" w:cs="Arial"/>
          <w:b/>
          <w:bCs/>
          <w:color w:val="333333"/>
          <w:sz w:val="26"/>
          <w:szCs w:val="26"/>
        </w:rPr>
        <w:t>___________ is general-purpose computing model and runtime system for distributed data analytics.</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(A)</w:t>
      </w:r>
      <w:r>
        <w:rPr>
          <w:rFonts w:ascii="Arial" w:hAnsi="Arial" w:cs="Arial"/>
          <w:color w:val="333333"/>
          <w:sz w:val="20"/>
          <w:szCs w:val="20"/>
        </w:rPr>
        <w:t> </w:t>
      </w:r>
      <w:proofErr w:type="spellStart"/>
      <w:r>
        <w:rPr>
          <w:rFonts w:ascii="Arial" w:hAnsi="Arial" w:cs="Arial"/>
          <w:color w:val="333333"/>
          <w:sz w:val="20"/>
          <w:szCs w:val="20"/>
        </w:rPr>
        <w:t>Mapreduce</w:t>
      </w:r>
      <w:proofErr w:type="spellEnd"/>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(B)</w:t>
      </w:r>
      <w:r>
        <w:rPr>
          <w:rFonts w:ascii="Arial" w:hAnsi="Arial" w:cs="Arial"/>
          <w:color w:val="333333"/>
          <w:sz w:val="20"/>
          <w:szCs w:val="20"/>
        </w:rPr>
        <w:t> Drill</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(C)</w:t>
      </w:r>
      <w:r>
        <w:rPr>
          <w:rFonts w:ascii="Arial" w:hAnsi="Arial" w:cs="Arial"/>
          <w:color w:val="333333"/>
          <w:sz w:val="20"/>
          <w:szCs w:val="20"/>
        </w:rPr>
        <w:t> </w:t>
      </w:r>
      <w:proofErr w:type="spellStart"/>
      <w:r>
        <w:rPr>
          <w:rFonts w:ascii="Arial" w:hAnsi="Arial" w:cs="Arial"/>
          <w:color w:val="333333"/>
          <w:sz w:val="20"/>
          <w:szCs w:val="20"/>
        </w:rPr>
        <w:t>Oozie</w:t>
      </w:r>
      <w:proofErr w:type="spellEnd"/>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(D)</w:t>
      </w:r>
      <w:r>
        <w:rPr>
          <w:rFonts w:ascii="Arial" w:hAnsi="Arial" w:cs="Arial"/>
          <w:color w:val="333333"/>
          <w:sz w:val="20"/>
          <w:szCs w:val="20"/>
        </w:rPr>
        <w:t> None of the above</w:t>
      </w:r>
    </w:p>
    <w:p w:rsidR="00846A90" w:rsidRDefault="00846A90" w:rsidP="00846A90">
      <w:pPr>
        <w:shd w:val="clear" w:color="auto" w:fill="FFFFFF"/>
        <w:jc w:val="both"/>
        <w:rPr>
          <w:rFonts w:ascii="Arial" w:hAnsi="Arial" w:cs="Arial"/>
          <w:color w:val="333333"/>
          <w:sz w:val="20"/>
          <w:szCs w:val="20"/>
        </w:rPr>
      </w:pPr>
    </w:p>
    <w:p w:rsidR="00846A90" w:rsidRDefault="00846A90" w:rsidP="00846A9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Answer</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A</w:t>
      </w:r>
    </w:p>
    <w:p w:rsidR="00846A90" w:rsidRDefault="00846A90" w:rsidP="00846A90">
      <w:pPr>
        <w:shd w:val="clear" w:color="auto" w:fill="FFFFFF"/>
        <w:spacing w:line="270" w:lineRule="atLeast"/>
        <w:jc w:val="both"/>
        <w:rPr>
          <w:rFonts w:ascii="Arial" w:hAnsi="Arial" w:cs="Arial"/>
          <w:color w:val="666666"/>
          <w:sz w:val="27"/>
          <w:szCs w:val="27"/>
        </w:rPr>
      </w:pPr>
      <w:r>
        <w:rPr>
          <w:rStyle w:val="caption-subject"/>
          <w:rFonts w:ascii="Arial" w:hAnsi="Arial" w:cs="Arial"/>
          <w:color w:val="666666"/>
        </w:rPr>
        <w:t>MCQ No - 8</w:t>
      </w:r>
    </w:p>
    <w:p w:rsidR="00846A90" w:rsidRDefault="00846A90" w:rsidP="00846A90">
      <w:pPr>
        <w:pStyle w:val="Heading4"/>
        <w:shd w:val="clear" w:color="auto" w:fill="FFFFFF"/>
        <w:spacing w:before="150" w:beforeAutospacing="0" w:after="150" w:afterAutospacing="0"/>
        <w:jc w:val="both"/>
        <w:rPr>
          <w:rFonts w:ascii="Arial" w:hAnsi="Arial" w:cs="Arial"/>
          <w:b w:val="0"/>
          <w:bCs w:val="0"/>
          <w:color w:val="333333"/>
          <w:sz w:val="26"/>
          <w:szCs w:val="26"/>
        </w:rPr>
      </w:pPr>
      <w:r>
        <w:rPr>
          <w:rStyle w:val="Strong"/>
          <w:rFonts w:ascii="Arial" w:hAnsi="Arial" w:cs="Arial"/>
          <w:b/>
          <w:bCs/>
          <w:color w:val="333333"/>
          <w:sz w:val="26"/>
          <w:szCs w:val="26"/>
        </w:rPr>
        <w:lastRenderedPageBreak/>
        <w:t>The examination of large amounts of data to see what patterns or other useful information can be found is known as</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(A)</w:t>
      </w:r>
      <w:r>
        <w:rPr>
          <w:rFonts w:ascii="Arial" w:hAnsi="Arial" w:cs="Arial"/>
          <w:color w:val="333333"/>
          <w:sz w:val="20"/>
          <w:szCs w:val="20"/>
        </w:rPr>
        <w:t> Data examination</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(B)</w:t>
      </w:r>
      <w:r>
        <w:rPr>
          <w:rFonts w:ascii="Arial" w:hAnsi="Arial" w:cs="Arial"/>
          <w:color w:val="333333"/>
          <w:sz w:val="20"/>
          <w:szCs w:val="20"/>
        </w:rPr>
        <w:t> Information analysis</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(C)</w:t>
      </w:r>
      <w:r>
        <w:rPr>
          <w:rFonts w:ascii="Arial" w:hAnsi="Arial" w:cs="Arial"/>
          <w:color w:val="333333"/>
          <w:sz w:val="20"/>
          <w:szCs w:val="20"/>
        </w:rPr>
        <w:t> Big data analytics</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(D)</w:t>
      </w:r>
      <w:r>
        <w:rPr>
          <w:rFonts w:ascii="Arial" w:hAnsi="Arial" w:cs="Arial"/>
          <w:color w:val="333333"/>
          <w:sz w:val="20"/>
          <w:szCs w:val="20"/>
        </w:rPr>
        <w:t> Data analysis</w:t>
      </w:r>
    </w:p>
    <w:p w:rsidR="00846A90" w:rsidRDefault="00846A90" w:rsidP="00846A90">
      <w:pPr>
        <w:shd w:val="clear" w:color="auto" w:fill="FFFFFF"/>
        <w:jc w:val="both"/>
        <w:rPr>
          <w:rFonts w:ascii="Arial" w:hAnsi="Arial" w:cs="Arial"/>
          <w:color w:val="333333"/>
          <w:sz w:val="20"/>
          <w:szCs w:val="20"/>
        </w:rPr>
      </w:pPr>
    </w:p>
    <w:p w:rsidR="00846A90" w:rsidRDefault="00846A90" w:rsidP="00846A9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Answer</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C</w:t>
      </w:r>
    </w:p>
    <w:p w:rsidR="00846A90" w:rsidRDefault="00846A90" w:rsidP="00846A90">
      <w:pPr>
        <w:shd w:val="clear" w:color="auto" w:fill="FFFFFF"/>
        <w:spacing w:line="270" w:lineRule="atLeast"/>
        <w:jc w:val="both"/>
        <w:rPr>
          <w:rFonts w:ascii="Arial" w:hAnsi="Arial" w:cs="Arial"/>
          <w:color w:val="666666"/>
          <w:sz w:val="27"/>
          <w:szCs w:val="27"/>
        </w:rPr>
      </w:pPr>
      <w:r>
        <w:rPr>
          <w:rStyle w:val="caption-subject"/>
          <w:rFonts w:ascii="Arial" w:hAnsi="Arial" w:cs="Arial"/>
          <w:color w:val="666666"/>
        </w:rPr>
        <w:t>MCQ No - 9</w:t>
      </w:r>
    </w:p>
    <w:p w:rsidR="00846A90" w:rsidRDefault="00846A90" w:rsidP="00846A90">
      <w:pPr>
        <w:pStyle w:val="Heading4"/>
        <w:shd w:val="clear" w:color="auto" w:fill="FFFFFF"/>
        <w:spacing w:before="150" w:beforeAutospacing="0" w:after="150" w:afterAutospacing="0"/>
        <w:jc w:val="both"/>
        <w:rPr>
          <w:rFonts w:ascii="Arial" w:hAnsi="Arial" w:cs="Arial"/>
          <w:b w:val="0"/>
          <w:bCs w:val="0"/>
          <w:color w:val="333333"/>
          <w:sz w:val="26"/>
          <w:szCs w:val="26"/>
        </w:rPr>
      </w:pPr>
      <w:r>
        <w:rPr>
          <w:rStyle w:val="Strong"/>
          <w:rFonts w:ascii="Arial" w:hAnsi="Arial" w:cs="Arial"/>
          <w:b/>
          <w:bCs/>
          <w:color w:val="333333"/>
          <w:sz w:val="26"/>
          <w:szCs w:val="26"/>
        </w:rPr>
        <w:t>Big data analysis does the following except</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(A)</w:t>
      </w:r>
      <w:r>
        <w:rPr>
          <w:rFonts w:ascii="Arial" w:hAnsi="Arial" w:cs="Arial"/>
          <w:color w:val="333333"/>
          <w:sz w:val="20"/>
          <w:szCs w:val="20"/>
        </w:rPr>
        <w:t> Collects data</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(B)</w:t>
      </w:r>
      <w:r>
        <w:rPr>
          <w:rFonts w:ascii="Arial" w:hAnsi="Arial" w:cs="Arial"/>
          <w:color w:val="333333"/>
          <w:sz w:val="20"/>
          <w:szCs w:val="20"/>
        </w:rPr>
        <w:t> Spreads data</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(C)</w:t>
      </w:r>
      <w:r>
        <w:rPr>
          <w:rFonts w:ascii="Arial" w:hAnsi="Arial" w:cs="Arial"/>
          <w:color w:val="333333"/>
          <w:sz w:val="20"/>
          <w:szCs w:val="20"/>
        </w:rPr>
        <w:t> Organizes data</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(D)</w:t>
      </w:r>
      <w:r>
        <w:rPr>
          <w:rFonts w:ascii="Arial" w:hAnsi="Arial" w:cs="Arial"/>
          <w:color w:val="333333"/>
          <w:sz w:val="20"/>
          <w:szCs w:val="20"/>
        </w:rPr>
        <w:t> </w:t>
      </w:r>
      <w:proofErr w:type="spellStart"/>
      <w:r>
        <w:rPr>
          <w:rFonts w:ascii="Arial" w:hAnsi="Arial" w:cs="Arial"/>
          <w:color w:val="333333"/>
          <w:sz w:val="20"/>
          <w:szCs w:val="20"/>
        </w:rPr>
        <w:t>Analyzes</w:t>
      </w:r>
      <w:proofErr w:type="spellEnd"/>
      <w:r>
        <w:rPr>
          <w:rFonts w:ascii="Arial" w:hAnsi="Arial" w:cs="Arial"/>
          <w:color w:val="333333"/>
          <w:sz w:val="20"/>
          <w:szCs w:val="20"/>
        </w:rPr>
        <w:t xml:space="preserve"> data</w:t>
      </w:r>
    </w:p>
    <w:p w:rsidR="00846A90" w:rsidRDefault="00846A90" w:rsidP="00846A90">
      <w:pPr>
        <w:shd w:val="clear" w:color="auto" w:fill="FFFFFF"/>
        <w:jc w:val="both"/>
        <w:rPr>
          <w:rFonts w:ascii="Arial" w:hAnsi="Arial" w:cs="Arial"/>
          <w:color w:val="333333"/>
          <w:sz w:val="20"/>
          <w:szCs w:val="20"/>
        </w:rPr>
      </w:pPr>
    </w:p>
    <w:p w:rsidR="00846A90" w:rsidRDefault="00846A90" w:rsidP="00846A9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Answer</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B</w:t>
      </w:r>
    </w:p>
    <w:p w:rsidR="00846A90" w:rsidRDefault="00846A90" w:rsidP="00846A90">
      <w:pPr>
        <w:shd w:val="clear" w:color="auto" w:fill="FFFFFF"/>
        <w:spacing w:line="270" w:lineRule="atLeast"/>
        <w:jc w:val="both"/>
        <w:rPr>
          <w:rFonts w:ascii="Arial" w:hAnsi="Arial" w:cs="Arial"/>
          <w:color w:val="666666"/>
          <w:sz w:val="27"/>
          <w:szCs w:val="27"/>
        </w:rPr>
      </w:pPr>
      <w:r>
        <w:rPr>
          <w:rStyle w:val="caption-subject"/>
          <w:rFonts w:ascii="Arial" w:hAnsi="Arial" w:cs="Arial"/>
          <w:color w:val="666666"/>
        </w:rPr>
        <w:t>MCQ No - 10</w:t>
      </w:r>
    </w:p>
    <w:p w:rsidR="00846A90" w:rsidRDefault="00846A90" w:rsidP="00846A90">
      <w:pPr>
        <w:pStyle w:val="Heading4"/>
        <w:shd w:val="clear" w:color="auto" w:fill="FFFFFF"/>
        <w:spacing w:before="150" w:beforeAutospacing="0" w:after="150" w:afterAutospacing="0"/>
        <w:jc w:val="both"/>
        <w:rPr>
          <w:rFonts w:ascii="Arial" w:hAnsi="Arial" w:cs="Arial"/>
          <w:b w:val="0"/>
          <w:bCs w:val="0"/>
          <w:color w:val="333333"/>
          <w:sz w:val="26"/>
          <w:szCs w:val="26"/>
        </w:rPr>
      </w:pPr>
      <w:r>
        <w:rPr>
          <w:rStyle w:val="Strong"/>
          <w:rFonts w:ascii="Arial" w:hAnsi="Arial" w:cs="Arial"/>
          <w:b/>
          <w:bCs/>
          <w:color w:val="333333"/>
          <w:sz w:val="26"/>
          <w:szCs w:val="26"/>
        </w:rPr>
        <w:t>What makes Big Data analysis difficult to optimize?</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(A)</w:t>
      </w:r>
      <w:r>
        <w:rPr>
          <w:rFonts w:ascii="Arial" w:hAnsi="Arial" w:cs="Arial"/>
          <w:color w:val="333333"/>
          <w:sz w:val="20"/>
          <w:szCs w:val="20"/>
        </w:rPr>
        <w:t> Big Data is not difficult to optimize</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(B)</w:t>
      </w:r>
      <w:r>
        <w:rPr>
          <w:rFonts w:ascii="Arial" w:hAnsi="Arial" w:cs="Arial"/>
          <w:color w:val="333333"/>
          <w:sz w:val="20"/>
          <w:szCs w:val="20"/>
        </w:rPr>
        <w:t> Both data and cost effective ways to mine data to make business sense out of it</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(C)</w:t>
      </w:r>
      <w:r>
        <w:rPr>
          <w:rFonts w:ascii="Arial" w:hAnsi="Arial" w:cs="Arial"/>
          <w:color w:val="333333"/>
          <w:sz w:val="20"/>
          <w:szCs w:val="20"/>
        </w:rPr>
        <w:t> The technology to mine data</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(D)</w:t>
      </w:r>
      <w:r>
        <w:rPr>
          <w:rFonts w:ascii="Arial" w:hAnsi="Arial" w:cs="Arial"/>
          <w:color w:val="333333"/>
          <w:sz w:val="20"/>
          <w:szCs w:val="20"/>
        </w:rPr>
        <w:t> All of the above</w:t>
      </w:r>
    </w:p>
    <w:p w:rsidR="00846A90" w:rsidRDefault="00846A90" w:rsidP="00846A90">
      <w:pPr>
        <w:shd w:val="clear" w:color="auto" w:fill="FFFFFF"/>
        <w:jc w:val="both"/>
        <w:rPr>
          <w:rFonts w:ascii="Arial" w:hAnsi="Arial" w:cs="Arial"/>
          <w:color w:val="333333"/>
          <w:sz w:val="20"/>
          <w:szCs w:val="20"/>
        </w:rPr>
      </w:pPr>
    </w:p>
    <w:p w:rsidR="00846A90" w:rsidRDefault="00846A90" w:rsidP="00846A9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Answer</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B</w:t>
      </w:r>
    </w:p>
    <w:p w:rsidR="00846A90" w:rsidRDefault="00846A90" w:rsidP="00846A90">
      <w:pPr>
        <w:pStyle w:val="Heading4"/>
        <w:shd w:val="clear" w:color="auto" w:fill="FFFFFF"/>
        <w:spacing w:before="150" w:beforeAutospacing="0" w:after="150" w:afterAutospacing="0"/>
        <w:jc w:val="both"/>
        <w:rPr>
          <w:rFonts w:ascii="Arial" w:hAnsi="Arial" w:cs="Arial"/>
          <w:b w:val="0"/>
          <w:bCs w:val="0"/>
          <w:color w:val="333333"/>
          <w:sz w:val="26"/>
          <w:szCs w:val="26"/>
        </w:rPr>
      </w:pPr>
      <w:r>
        <w:rPr>
          <w:rStyle w:val="Strong"/>
          <w:rFonts w:ascii="Arial" w:hAnsi="Arial" w:cs="Arial"/>
          <w:b/>
          <w:bCs/>
          <w:color w:val="333333"/>
          <w:sz w:val="26"/>
          <w:szCs w:val="26"/>
        </w:rPr>
        <w:t>The new source of big data that will trigger a Big Data revolution in the years to come is</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(A)</w:t>
      </w:r>
      <w:r>
        <w:rPr>
          <w:rFonts w:ascii="Arial" w:hAnsi="Arial" w:cs="Arial"/>
          <w:color w:val="333333"/>
          <w:sz w:val="20"/>
          <w:szCs w:val="20"/>
        </w:rPr>
        <w:t> Business transactions</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(B)</w:t>
      </w:r>
      <w:r>
        <w:rPr>
          <w:rFonts w:ascii="Arial" w:hAnsi="Arial" w:cs="Arial"/>
          <w:color w:val="333333"/>
          <w:sz w:val="20"/>
          <w:szCs w:val="20"/>
        </w:rPr>
        <w:t> Social media</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lastRenderedPageBreak/>
        <w:t>(C)</w:t>
      </w:r>
      <w:r>
        <w:rPr>
          <w:rFonts w:ascii="Arial" w:hAnsi="Arial" w:cs="Arial"/>
          <w:color w:val="333333"/>
          <w:sz w:val="20"/>
          <w:szCs w:val="20"/>
        </w:rPr>
        <w:t> Transactional data and sensor data</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(D)</w:t>
      </w:r>
      <w:r>
        <w:rPr>
          <w:rFonts w:ascii="Arial" w:hAnsi="Arial" w:cs="Arial"/>
          <w:color w:val="333333"/>
          <w:sz w:val="20"/>
          <w:szCs w:val="20"/>
        </w:rPr>
        <w:t> RDBMS</w:t>
      </w:r>
    </w:p>
    <w:p w:rsidR="00846A90" w:rsidRDefault="00846A90" w:rsidP="00846A90">
      <w:pPr>
        <w:shd w:val="clear" w:color="auto" w:fill="FFFFFF"/>
        <w:jc w:val="both"/>
        <w:rPr>
          <w:rFonts w:ascii="Arial" w:hAnsi="Arial" w:cs="Arial"/>
          <w:color w:val="333333"/>
          <w:sz w:val="20"/>
          <w:szCs w:val="20"/>
        </w:rPr>
      </w:pPr>
    </w:p>
    <w:p w:rsidR="00846A90" w:rsidRDefault="00846A90" w:rsidP="00846A9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Answer</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C</w:t>
      </w:r>
    </w:p>
    <w:p w:rsidR="00846A90" w:rsidRDefault="00846A90" w:rsidP="00846A90">
      <w:pPr>
        <w:shd w:val="clear" w:color="auto" w:fill="FFFFFF"/>
        <w:spacing w:line="270" w:lineRule="atLeast"/>
        <w:jc w:val="both"/>
        <w:rPr>
          <w:rFonts w:ascii="Arial" w:hAnsi="Arial" w:cs="Arial"/>
          <w:color w:val="666666"/>
          <w:sz w:val="27"/>
          <w:szCs w:val="27"/>
        </w:rPr>
      </w:pPr>
      <w:r>
        <w:rPr>
          <w:rStyle w:val="caption-subject"/>
          <w:rFonts w:ascii="Arial" w:hAnsi="Arial" w:cs="Arial"/>
          <w:color w:val="666666"/>
        </w:rPr>
        <w:t>MCQ No - 12</w:t>
      </w:r>
    </w:p>
    <w:p w:rsidR="00846A90" w:rsidRDefault="00846A90" w:rsidP="00846A90">
      <w:pPr>
        <w:pStyle w:val="Heading4"/>
        <w:shd w:val="clear" w:color="auto" w:fill="FFFFFF"/>
        <w:spacing w:before="150" w:beforeAutospacing="0" w:after="150" w:afterAutospacing="0"/>
        <w:jc w:val="both"/>
        <w:rPr>
          <w:rFonts w:ascii="Arial" w:hAnsi="Arial" w:cs="Arial"/>
          <w:b w:val="0"/>
          <w:bCs w:val="0"/>
          <w:color w:val="333333"/>
          <w:sz w:val="26"/>
          <w:szCs w:val="26"/>
        </w:rPr>
      </w:pPr>
      <w:r>
        <w:rPr>
          <w:rStyle w:val="Strong"/>
          <w:rFonts w:ascii="Arial" w:hAnsi="Arial" w:cs="Arial"/>
          <w:b/>
          <w:bCs/>
          <w:color w:val="333333"/>
          <w:sz w:val="26"/>
          <w:szCs w:val="26"/>
        </w:rPr>
        <w:t>The unit of data that flows through a Flume agent is</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(A)</w:t>
      </w:r>
      <w:r>
        <w:rPr>
          <w:rFonts w:ascii="Arial" w:hAnsi="Arial" w:cs="Arial"/>
          <w:color w:val="333333"/>
          <w:sz w:val="20"/>
          <w:szCs w:val="20"/>
        </w:rPr>
        <w:t> Log</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(B)</w:t>
      </w:r>
      <w:r>
        <w:rPr>
          <w:rFonts w:ascii="Arial" w:hAnsi="Arial" w:cs="Arial"/>
          <w:color w:val="333333"/>
          <w:sz w:val="20"/>
          <w:szCs w:val="20"/>
        </w:rPr>
        <w:t> Row</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(C)</w:t>
      </w:r>
      <w:r>
        <w:rPr>
          <w:rFonts w:ascii="Arial" w:hAnsi="Arial" w:cs="Arial"/>
          <w:color w:val="333333"/>
          <w:sz w:val="20"/>
          <w:szCs w:val="20"/>
        </w:rPr>
        <w:t> Event</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(D)</w:t>
      </w:r>
      <w:r>
        <w:rPr>
          <w:rFonts w:ascii="Arial" w:hAnsi="Arial" w:cs="Arial"/>
          <w:color w:val="333333"/>
          <w:sz w:val="20"/>
          <w:szCs w:val="20"/>
        </w:rPr>
        <w:t> Record</w:t>
      </w:r>
    </w:p>
    <w:p w:rsidR="00846A90" w:rsidRDefault="00846A90" w:rsidP="00846A90">
      <w:pPr>
        <w:shd w:val="clear" w:color="auto" w:fill="FFFFFF"/>
        <w:jc w:val="both"/>
        <w:rPr>
          <w:rFonts w:ascii="Arial" w:hAnsi="Arial" w:cs="Arial"/>
          <w:color w:val="333333"/>
          <w:sz w:val="20"/>
          <w:szCs w:val="20"/>
        </w:rPr>
      </w:pPr>
    </w:p>
    <w:p w:rsidR="00846A90" w:rsidRDefault="00846A90" w:rsidP="00846A9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Answer</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C</w:t>
      </w:r>
    </w:p>
    <w:p w:rsidR="00846A90" w:rsidRDefault="00846A90" w:rsidP="00846A90">
      <w:pPr>
        <w:shd w:val="clear" w:color="auto" w:fill="FFFFFF"/>
        <w:spacing w:line="270" w:lineRule="atLeast"/>
        <w:jc w:val="both"/>
        <w:rPr>
          <w:rFonts w:ascii="Arial" w:hAnsi="Arial" w:cs="Arial"/>
          <w:color w:val="666666"/>
          <w:sz w:val="27"/>
          <w:szCs w:val="27"/>
        </w:rPr>
      </w:pPr>
      <w:r>
        <w:rPr>
          <w:rStyle w:val="caption-subject"/>
          <w:rFonts w:ascii="Arial" w:hAnsi="Arial" w:cs="Arial"/>
          <w:color w:val="666666"/>
        </w:rPr>
        <w:t>MCQ No - 13</w:t>
      </w:r>
    </w:p>
    <w:p w:rsidR="00846A90" w:rsidRDefault="00846A90" w:rsidP="00846A90">
      <w:pPr>
        <w:pStyle w:val="Heading4"/>
        <w:shd w:val="clear" w:color="auto" w:fill="FFFFFF"/>
        <w:spacing w:before="150" w:beforeAutospacing="0" w:after="150" w:afterAutospacing="0"/>
        <w:jc w:val="both"/>
        <w:rPr>
          <w:rFonts w:ascii="Arial" w:hAnsi="Arial" w:cs="Arial"/>
          <w:b w:val="0"/>
          <w:bCs w:val="0"/>
          <w:color w:val="333333"/>
          <w:sz w:val="26"/>
          <w:szCs w:val="26"/>
        </w:rPr>
      </w:pPr>
      <w:r>
        <w:rPr>
          <w:rStyle w:val="Strong"/>
          <w:rFonts w:ascii="Arial" w:hAnsi="Arial" w:cs="Arial"/>
          <w:b/>
          <w:bCs/>
          <w:color w:val="333333"/>
          <w:sz w:val="26"/>
          <w:szCs w:val="26"/>
        </w:rPr>
        <w:t>Listed below are the three steps that are followed to deploy a Big Data Solution except</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(A)</w:t>
      </w:r>
      <w:r>
        <w:rPr>
          <w:rFonts w:ascii="Arial" w:hAnsi="Arial" w:cs="Arial"/>
          <w:color w:val="333333"/>
          <w:sz w:val="20"/>
          <w:szCs w:val="20"/>
        </w:rPr>
        <w:t> Data Ingestion</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(B)</w:t>
      </w:r>
      <w:r>
        <w:rPr>
          <w:rFonts w:ascii="Arial" w:hAnsi="Arial" w:cs="Arial"/>
          <w:color w:val="333333"/>
          <w:sz w:val="20"/>
          <w:szCs w:val="20"/>
        </w:rPr>
        <w:t> Data Processing</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(C)</w:t>
      </w:r>
      <w:r>
        <w:rPr>
          <w:rFonts w:ascii="Arial" w:hAnsi="Arial" w:cs="Arial"/>
          <w:color w:val="333333"/>
          <w:sz w:val="20"/>
          <w:szCs w:val="20"/>
        </w:rPr>
        <w:t> Data dissemination</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(D)</w:t>
      </w:r>
      <w:r>
        <w:rPr>
          <w:rFonts w:ascii="Arial" w:hAnsi="Arial" w:cs="Arial"/>
          <w:color w:val="333333"/>
          <w:sz w:val="20"/>
          <w:szCs w:val="20"/>
        </w:rPr>
        <w:t> Data Storage</w:t>
      </w:r>
    </w:p>
    <w:p w:rsidR="00846A90" w:rsidRDefault="00846A90" w:rsidP="00846A90">
      <w:pPr>
        <w:shd w:val="clear" w:color="auto" w:fill="FFFFFF"/>
        <w:jc w:val="both"/>
        <w:rPr>
          <w:rFonts w:ascii="Arial" w:hAnsi="Arial" w:cs="Arial"/>
          <w:color w:val="333333"/>
          <w:sz w:val="20"/>
          <w:szCs w:val="20"/>
        </w:rPr>
      </w:pPr>
    </w:p>
    <w:p w:rsidR="00846A90" w:rsidRDefault="00846A90" w:rsidP="00846A9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Answer</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C</w:t>
      </w:r>
    </w:p>
    <w:p w:rsidR="00846A90" w:rsidRDefault="00846A90" w:rsidP="00846A90">
      <w:pPr>
        <w:shd w:val="clear" w:color="auto" w:fill="FFFFFF"/>
        <w:spacing w:line="270" w:lineRule="atLeast"/>
        <w:jc w:val="both"/>
        <w:rPr>
          <w:rFonts w:ascii="Arial" w:hAnsi="Arial" w:cs="Arial"/>
          <w:color w:val="666666"/>
          <w:sz w:val="27"/>
          <w:szCs w:val="27"/>
        </w:rPr>
      </w:pPr>
      <w:r>
        <w:rPr>
          <w:rStyle w:val="caption-subject"/>
          <w:rFonts w:ascii="Arial" w:hAnsi="Arial" w:cs="Arial"/>
          <w:color w:val="666666"/>
        </w:rPr>
        <w:t>MCQ No - 14</w:t>
      </w:r>
    </w:p>
    <w:p w:rsidR="00846A90" w:rsidRDefault="00846A90" w:rsidP="00846A90">
      <w:pPr>
        <w:pStyle w:val="Heading4"/>
        <w:shd w:val="clear" w:color="auto" w:fill="FFFFFF"/>
        <w:spacing w:before="150" w:beforeAutospacing="0" w:after="150" w:afterAutospacing="0"/>
        <w:jc w:val="both"/>
        <w:rPr>
          <w:rFonts w:ascii="Arial" w:hAnsi="Arial" w:cs="Arial"/>
          <w:b w:val="0"/>
          <w:bCs w:val="0"/>
          <w:color w:val="333333"/>
          <w:sz w:val="26"/>
          <w:szCs w:val="26"/>
        </w:rPr>
      </w:pPr>
      <w:r>
        <w:rPr>
          <w:rStyle w:val="Strong"/>
          <w:rFonts w:ascii="Arial" w:hAnsi="Arial" w:cs="Arial"/>
          <w:b/>
          <w:bCs/>
          <w:color w:val="333333"/>
          <w:sz w:val="26"/>
          <w:szCs w:val="26"/>
        </w:rPr>
        <w:t>Check below the best answer to "which industries employ the use of so-called "Big Data" in their day to day operations?</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(A)</w:t>
      </w:r>
      <w:r>
        <w:rPr>
          <w:rFonts w:ascii="Arial" w:hAnsi="Arial" w:cs="Arial"/>
          <w:color w:val="333333"/>
          <w:sz w:val="20"/>
          <w:szCs w:val="20"/>
        </w:rPr>
        <w:t> Weather forecasting</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(B)</w:t>
      </w:r>
      <w:r>
        <w:rPr>
          <w:rFonts w:ascii="Arial" w:hAnsi="Arial" w:cs="Arial"/>
          <w:color w:val="333333"/>
          <w:sz w:val="20"/>
          <w:szCs w:val="20"/>
        </w:rPr>
        <w:t> Marketing</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(C)</w:t>
      </w:r>
      <w:r>
        <w:rPr>
          <w:rFonts w:ascii="Arial" w:hAnsi="Arial" w:cs="Arial"/>
          <w:color w:val="333333"/>
          <w:sz w:val="20"/>
          <w:szCs w:val="20"/>
        </w:rPr>
        <w:t> Healthcare</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(D)</w:t>
      </w:r>
      <w:r>
        <w:rPr>
          <w:rFonts w:ascii="Arial" w:hAnsi="Arial" w:cs="Arial"/>
          <w:color w:val="333333"/>
          <w:sz w:val="20"/>
          <w:szCs w:val="20"/>
        </w:rPr>
        <w:t> All of the above</w:t>
      </w:r>
    </w:p>
    <w:p w:rsidR="00846A90" w:rsidRDefault="00846A90" w:rsidP="00846A90">
      <w:pPr>
        <w:shd w:val="clear" w:color="auto" w:fill="FFFFFF"/>
        <w:jc w:val="both"/>
        <w:rPr>
          <w:rFonts w:ascii="Arial" w:hAnsi="Arial" w:cs="Arial"/>
          <w:color w:val="333333"/>
          <w:sz w:val="20"/>
          <w:szCs w:val="20"/>
        </w:rPr>
      </w:pPr>
    </w:p>
    <w:p w:rsidR="00846A90" w:rsidRDefault="00846A90" w:rsidP="00846A9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Answer</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D</w:t>
      </w:r>
    </w:p>
    <w:p w:rsidR="00846A90" w:rsidRDefault="00846A90" w:rsidP="00846A90">
      <w:pPr>
        <w:shd w:val="clear" w:color="auto" w:fill="FFFFFF"/>
        <w:spacing w:line="270" w:lineRule="atLeast"/>
        <w:jc w:val="both"/>
        <w:rPr>
          <w:rFonts w:ascii="Arial" w:hAnsi="Arial" w:cs="Arial"/>
          <w:color w:val="666666"/>
          <w:sz w:val="27"/>
          <w:szCs w:val="27"/>
        </w:rPr>
      </w:pPr>
      <w:r>
        <w:rPr>
          <w:rStyle w:val="caption-subject"/>
          <w:rFonts w:ascii="Arial" w:hAnsi="Arial" w:cs="Arial"/>
          <w:color w:val="666666"/>
        </w:rPr>
        <w:t>MCQ No - 15</w:t>
      </w:r>
    </w:p>
    <w:p w:rsidR="00846A90" w:rsidRDefault="00846A90" w:rsidP="00846A90">
      <w:pPr>
        <w:pStyle w:val="Heading4"/>
        <w:shd w:val="clear" w:color="auto" w:fill="FFFFFF"/>
        <w:spacing w:before="150" w:beforeAutospacing="0" w:after="150" w:afterAutospacing="0"/>
        <w:jc w:val="both"/>
        <w:rPr>
          <w:rFonts w:ascii="Arial" w:hAnsi="Arial" w:cs="Arial"/>
          <w:b w:val="0"/>
          <w:bCs w:val="0"/>
          <w:color w:val="333333"/>
          <w:sz w:val="26"/>
          <w:szCs w:val="26"/>
        </w:rPr>
      </w:pPr>
      <w:r>
        <w:rPr>
          <w:rStyle w:val="Strong"/>
          <w:rFonts w:ascii="Arial" w:hAnsi="Arial" w:cs="Arial"/>
          <w:b/>
          <w:bCs/>
          <w:color w:val="333333"/>
          <w:sz w:val="26"/>
          <w:szCs w:val="26"/>
        </w:rPr>
        <w:t>There are almost as many bits of information in the digital universe as there are stars in the actual universe?</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(A)</w:t>
      </w:r>
      <w:r>
        <w:rPr>
          <w:rFonts w:ascii="Arial" w:hAnsi="Arial" w:cs="Arial"/>
          <w:color w:val="333333"/>
          <w:sz w:val="20"/>
          <w:szCs w:val="20"/>
        </w:rPr>
        <w:t> True</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(B)</w:t>
      </w:r>
      <w:r>
        <w:rPr>
          <w:rFonts w:ascii="Arial" w:hAnsi="Arial" w:cs="Arial"/>
          <w:color w:val="333333"/>
          <w:sz w:val="20"/>
          <w:szCs w:val="20"/>
        </w:rPr>
        <w:t> False</w:t>
      </w:r>
    </w:p>
    <w:p w:rsidR="00846A90" w:rsidRDefault="00846A90" w:rsidP="00846A90">
      <w:pPr>
        <w:shd w:val="clear" w:color="auto" w:fill="FFFFFF"/>
        <w:jc w:val="both"/>
        <w:rPr>
          <w:rFonts w:ascii="Arial" w:hAnsi="Arial" w:cs="Arial"/>
          <w:color w:val="333333"/>
          <w:sz w:val="20"/>
          <w:szCs w:val="20"/>
        </w:rPr>
      </w:pPr>
    </w:p>
    <w:p w:rsidR="00846A90" w:rsidRDefault="00846A90" w:rsidP="00846A9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Answer</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A</w:t>
      </w:r>
    </w:p>
    <w:p w:rsidR="00846A90" w:rsidRDefault="00846A90" w:rsidP="00846A90">
      <w:pPr>
        <w:shd w:val="clear" w:color="auto" w:fill="FFFFFF"/>
        <w:spacing w:line="270" w:lineRule="atLeast"/>
        <w:jc w:val="both"/>
        <w:rPr>
          <w:rFonts w:ascii="Arial" w:hAnsi="Arial" w:cs="Arial"/>
          <w:color w:val="666666"/>
          <w:sz w:val="27"/>
          <w:szCs w:val="27"/>
        </w:rPr>
      </w:pPr>
      <w:r>
        <w:rPr>
          <w:rStyle w:val="caption-subject"/>
          <w:rFonts w:ascii="Arial" w:hAnsi="Arial" w:cs="Arial"/>
          <w:color w:val="666666"/>
        </w:rPr>
        <w:t>MCQ No - 16</w:t>
      </w:r>
    </w:p>
    <w:p w:rsidR="00846A90" w:rsidRDefault="00846A90" w:rsidP="00846A90">
      <w:pPr>
        <w:pStyle w:val="Heading4"/>
        <w:shd w:val="clear" w:color="auto" w:fill="FFFFFF"/>
        <w:spacing w:before="150" w:beforeAutospacing="0" w:after="150" w:afterAutospacing="0"/>
        <w:jc w:val="both"/>
        <w:rPr>
          <w:rFonts w:ascii="Arial" w:hAnsi="Arial" w:cs="Arial"/>
          <w:b w:val="0"/>
          <w:bCs w:val="0"/>
          <w:color w:val="333333"/>
          <w:sz w:val="26"/>
          <w:szCs w:val="26"/>
        </w:rPr>
      </w:pPr>
      <w:r>
        <w:rPr>
          <w:rStyle w:val="Strong"/>
          <w:rFonts w:ascii="Arial" w:hAnsi="Arial" w:cs="Arial"/>
          <w:b/>
          <w:bCs/>
          <w:color w:val="333333"/>
          <w:sz w:val="26"/>
          <w:szCs w:val="26"/>
        </w:rPr>
        <w:t>The word 'Big data' was coined by</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(A)</w:t>
      </w:r>
      <w:r>
        <w:rPr>
          <w:rFonts w:ascii="Arial" w:hAnsi="Arial" w:cs="Arial"/>
          <w:color w:val="333333"/>
          <w:sz w:val="20"/>
          <w:szCs w:val="20"/>
        </w:rPr>
        <w:t xml:space="preserve"> Roger </w:t>
      </w:r>
      <w:proofErr w:type="spellStart"/>
      <w:r>
        <w:rPr>
          <w:rFonts w:ascii="Arial" w:hAnsi="Arial" w:cs="Arial"/>
          <w:color w:val="333333"/>
          <w:sz w:val="20"/>
          <w:szCs w:val="20"/>
        </w:rPr>
        <w:t>Mougalas</w:t>
      </w:r>
      <w:proofErr w:type="spellEnd"/>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(B)</w:t>
      </w:r>
      <w:r>
        <w:rPr>
          <w:rFonts w:ascii="Arial" w:hAnsi="Arial" w:cs="Arial"/>
          <w:color w:val="333333"/>
          <w:sz w:val="20"/>
          <w:szCs w:val="20"/>
        </w:rPr>
        <w:t> John Philips</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(C)</w:t>
      </w:r>
      <w:r>
        <w:rPr>
          <w:rFonts w:ascii="Arial" w:hAnsi="Arial" w:cs="Arial"/>
          <w:color w:val="333333"/>
          <w:sz w:val="20"/>
          <w:szCs w:val="20"/>
        </w:rPr>
        <w:t> Simon Woods</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(D)</w:t>
      </w:r>
      <w:r>
        <w:rPr>
          <w:rFonts w:ascii="Arial" w:hAnsi="Arial" w:cs="Arial"/>
          <w:color w:val="333333"/>
          <w:sz w:val="20"/>
          <w:szCs w:val="20"/>
        </w:rPr>
        <w:t> Martin Green</w:t>
      </w:r>
    </w:p>
    <w:p w:rsidR="00846A90" w:rsidRDefault="00846A90" w:rsidP="00846A90">
      <w:pPr>
        <w:shd w:val="clear" w:color="auto" w:fill="FFFFFF"/>
        <w:jc w:val="both"/>
        <w:rPr>
          <w:rFonts w:ascii="Arial" w:hAnsi="Arial" w:cs="Arial"/>
          <w:color w:val="333333"/>
          <w:sz w:val="20"/>
          <w:szCs w:val="20"/>
        </w:rPr>
      </w:pPr>
    </w:p>
    <w:p w:rsidR="00846A90" w:rsidRDefault="00846A90" w:rsidP="00846A9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Answer</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A</w:t>
      </w:r>
    </w:p>
    <w:p w:rsidR="00846A90" w:rsidRDefault="00846A90" w:rsidP="00846A90">
      <w:pPr>
        <w:shd w:val="clear" w:color="auto" w:fill="FFFFFF"/>
        <w:spacing w:line="270" w:lineRule="atLeast"/>
        <w:jc w:val="both"/>
        <w:rPr>
          <w:rFonts w:ascii="Arial" w:hAnsi="Arial" w:cs="Arial"/>
          <w:color w:val="666666"/>
          <w:sz w:val="27"/>
          <w:szCs w:val="27"/>
        </w:rPr>
      </w:pPr>
      <w:r>
        <w:rPr>
          <w:rStyle w:val="caption-subject"/>
          <w:rFonts w:ascii="Arial" w:hAnsi="Arial" w:cs="Arial"/>
          <w:color w:val="666666"/>
        </w:rPr>
        <w:t>MCQ No - 17</w:t>
      </w:r>
    </w:p>
    <w:p w:rsidR="00846A90" w:rsidRDefault="00846A90" w:rsidP="00846A90">
      <w:pPr>
        <w:pStyle w:val="Heading4"/>
        <w:shd w:val="clear" w:color="auto" w:fill="FFFFFF"/>
        <w:spacing w:before="150" w:beforeAutospacing="0" w:after="150" w:afterAutospacing="0"/>
        <w:jc w:val="both"/>
        <w:rPr>
          <w:rFonts w:ascii="Arial" w:hAnsi="Arial" w:cs="Arial"/>
          <w:b w:val="0"/>
          <w:bCs w:val="0"/>
          <w:color w:val="333333"/>
          <w:sz w:val="26"/>
          <w:szCs w:val="26"/>
        </w:rPr>
      </w:pPr>
      <w:r>
        <w:rPr>
          <w:rStyle w:val="Strong"/>
          <w:rFonts w:ascii="Arial" w:hAnsi="Arial" w:cs="Arial"/>
          <w:b/>
          <w:bCs/>
          <w:color w:val="333333"/>
          <w:sz w:val="26"/>
          <w:szCs w:val="26"/>
        </w:rPr>
        <w:t>The word 'Big Data' was coined in the year</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(A)</w:t>
      </w:r>
      <w:r>
        <w:rPr>
          <w:rFonts w:ascii="Arial" w:hAnsi="Arial" w:cs="Arial"/>
          <w:color w:val="333333"/>
          <w:sz w:val="20"/>
          <w:szCs w:val="20"/>
        </w:rPr>
        <w:t> 2000</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(B)</w:t>
      </w:r>
      <w:r>
        <w:rPr>
          <w:rFonts w:ascii="Arial" w:hAnsi="Arial" w:cs="Arial"/>
          <w:color w:val="333333"/>
          <w:sz w:val="20"/>
          <w:szCs w:val="20"/>
        </w:rPr>
        <w:t> 1970</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(C)</w:t>
      </w:r>
      <w:r>
        <w:rPr>
          <w:rFonts w:ascii="Arial" w:hAnsi="Arial" w:cs="Arial"/>
          <w:color w:val="333333"/>
          <w:sz w:val="20"/>
          <w:szCs w:val="20"/>
        </w:rPr>
        <w:t> 1998</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(D)</w:t>
      </w:r>
      <w:r>
        <w:rPr>
          <w:rFonts w:ascii="Arial" w:hAnsi="Arial" w:cs="Arial"/>
          <w:color w:val="333333"/>
          <w:sz w:val="20"/>
          <w:szCs w:val="20"/>
        </w:rPr>
        <w:t> 2005</w:t>
      </w:r>
    </w:p>
    <w:p w:rsidR="00846A90" w:rsidRDefault="00846A90" w:rsidP="00846A90">
      <w:pPr>
        <w:shd w:val="clear" w:color="auto" w:fill="FFFFFF"/>
        <w:jc w:val="both"/>
        <w:rPr>
          <w:rFonts w:ascii="Arial" w:hAnsi="Arial" w:cs="Arial"/>
          <w:color w:val="333333"/>
          <w:sz w:val="20"/>
          <w:szCs w:val="20"/>
        </w:rPr>
      </w:pPr>
    </w:p>
    <w:p w:rsidR="00846A90" w:rsidRDefault="00846A90" w:rsidP="00846A9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Answer</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C</w:t>
      </w:r>
    </w:p>
    <w:p w:rsidR="00846A90" w:rsidRDefault="00846A90" w:rsidP="00846A90">
      <w:pPr>
        <w:shd w:val="clear" w:color="auto" w:fill="FFFFFF"/>
        <w:spacing w:line="270" w:lineRule="atLeast"/>
        <w:jc w:val="both"/>
        <w:rPr>
          <w:rFonts w:ascii="Arial" w:hAnsi="Arial" w:cs="Arial"/>
          <w:color w:val="666666"/>
          <w:sz w:val="27"/>
          <w:szCs w:val="27"/>
        </w:rPr>
      </w:pPr>
      <w:r>
        <w:rPr>
          <w:rStyle w:val="caption-subject"/>
          <w:rFonts w:ascii="Arial" w:hAnsi="Arial" w:cs="Arial"/>
          <w:color w:val="666666"/>
        </w:rPr>
        <w:t>MCQ No - 18</w:t>
      </w:r>
    </w:p>
    <w:p w:rsidR="00846A90" w:rsidRDefault="00846A90" w:rsidP="00846A90">
      <w:pPr>
        <w:pStyle w:val="Heading4"/>
        <w:shd w:val="clear" w:color="auto" w:fill="FFFFFF"/>
        <w:spacing w:before="150" w:beforeAutospacing="0" w:after="150" w:afterAutospacing="0"/>
        <w:jc w:val="both"/>
        <w:rPr>
          <w:rFonts w:ascii="Arial" w:hAnsi="Arial" w:cs="Arial"/>
          <w:b w:val="0"/>
          <w:bCs w:val="0"/>
          <w:color w:val="333333"/>
          <w:sz w:val="26"/>
          <w:szCs w:val="26"/>
        </w:rPr>
      </w:pPr>
      <w:r>
        <w:rPr>
          <w:rStyle w:val="Strong"/>
          <w:rFonts w:ascii="Arial" w:hAnsi="Arial" w:cs="Arial"/>
          <w:b/>
          <w:bCs/>
          <w:color w:val="333333"/>
          <w:sz w:val="26"/>
          <w:szCs w:val="26"/>
        </w:rPr>
        <w:t>Concerning the Forms of Big Data, which one of these is odd?</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lastRenderedPageBreak/>
        <w:t>(A)</w:t>
      </w:r>
      <w:r>
        <w:rPr>
          <w:rFonts w:ascii="Arial" w:hAnsi="Arial" w:cs="Arial"/>
          <w:color w:val="333333"/>
          <w:sz w:val="20"/>
          <w:szCs w:val="20"/>
        </w:rPr>
        <w:t> Structured</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(B)</w:t>
      </w:r>
      <w:r>
        <w:rPr>
          <w:rFonts w:ascii="Arial" w:hAnsi="Arial" w:cs="Arial"/>
          <w:color w:val="333333"/>
          <w:sz w:val="20"/>
          <w:szCs w:val="20"/>
        </w:rPr>
        <w:t> Unstructured</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(C)</w:t>
      </w:r>
      <w:r>
        <w:rPr>
          <w:rFonts w:ascii="Arial" w:hAnsi="Arial" w:cs="Arial"/>
          <w:color w:val="333333"/>
          <w:sz w:val="20"/>
          <w:szCs w:val="20"/>
        </w:rPr>
        <w:t> Processed</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(D)</w:t>
      </w:r>
      <w:r>
        <w:rPr>
          <w:rFonts w:ascii="Arial" w:hAnsi="Arial" w:cs="Arial"/>
          <w:color w:val="333333"/>
          <w:sz w:val="20"/>
          <w:szCs w:val="20"/>
        </w:rPr>
        <w:t> Semi-Structured</w:t>
      </w:r>
    </w:p>
    <w:p w:rsidR="00846A90" w:rsidRDefault="00846A90" w:rsidP="00846A90">
      <w:pPr>
        <w:shd w:val="clear" w:color="auto" w:fill="FFFFFF"/>
        <w:jc w:val="both"/>
        <w:rPr>
          <w:rFonts w:ascii="Arial" w:hAnsi="Arial" w:cs="Arial"/>
          <w:color w:val="333333"/>
          <w:sz w:val="20"/>
          <w:szCs w:val="20"/>
        </w:rPr>
      </w:pPr>
    </w:p>
    <w:p w:rsidR="00846A90" w:rsidRDefault="00846A90" w:rsidP="00846A9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Answer</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C</w:t>
      </w:r>
    </w:p>
    <w:p w:rsidR="00846A90" w:rsidRDefault="00846A90" w:rsidP="00846A90">
      <w:pPr>
        <w:shd w:val="clear" w:color="auto" w:fill="FFFFFF"/>
        <w:spacing w:line="270" w:lineRule="atLeast"/>
        <w:jc w:val="both"/>
        <w:rPr>
          <w:rFonts w:ascii="Arial" w:hAnsi="Arial" w:cs="Arial"/>
          <w:color w:val="666666"/>
          <w:sz w:val="27"/>
          <w:szCs w:val="27"/>
        </w:rPr>
      </w:pPr>
      <w:r>
        <w:rPr>
          <w:rStyle w:val="caption-subject"/>
          <w:rFonts w:ascii="Arial" w:hAnsi="Arial" w:cs="Arial"/>
          <w:color w:val="666666"/>
        </w:rPr>
        <w:t>MCQ No - 19</w:t>
      </w:r>
    </w:p>
    <w:p w:rsidR="00846A90" w:rsidRDefault="00846A90" w:rsidP="00846A90">
      <w:pPr>
        <w:pStyle w:val="Heading4"/>
        <w:shd w:val="clear" w:color="auto" w:fill="FFFFFF"/>
        <w:spacing w:before="150" w:beforeAutospacing="0" w:after="150" w:afterAutospacing="0"/>
        <w:jc w:val="both"/>
        <w:rPr>
          <w:rFonts w:ascii="Arial" w:hAnsi="Arial" w:cs="Arial"/>
          <w:b w:val="0"/>
          <w:bCs w:val="0"/>
          <w:color w:val="333333"/>
          <w:sz w:val="26"/>
          <w:szCs w:val="26"/>
        </w:rPr>
      </w:pPr>
      <w:r>
        <w:rPr>
          <w:rStyle w:val="Strong"/>
          <w:rFonts w:ascii="Arial" w:hAnsi="Arial" w:cs="Arial"/>
          <w:b/>
          <w:bCs/>
          <w:color w:val="333333"/>
          <w:sz w:val="26"/>
          <w:szCs w:val="26"/>
        </w:rPr>
        <w:t>Big Data applications benefit the media and entertainment industry by</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(A)</w:t>
      </w:r>
      <w:r>
        <w:rPr>
          <w:rFonts w:ascii="Arial" w:hAnsi="Arial" w:cs="Arial"/>
          <w:color w:val="333333"/>
          <w:sz w:val="20"/>
          <w:szCs w:val="20"/>
        </w:rPr>
        <w:t> Predicting what the audience wants</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(B)</w:t>
      </w:r>
      <w:r>
        <w:rPr>
          <w:rFonts w:ascii="Arial" w:hAnsi="Arial" w:cs="Arial"/>
          <w:color w:val="333333"/>
          <w:sz w:val="20"/>
          <w:szCs w:val="20"/>
        </w:rPr>
        <w:t> Ad targeting</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(C)</w:t>
      </w:r>
      <w:r>
        <w:rPr>
          <w:rFonts w:ascii="Arial" w:hAnsi="Arial" w:cs="Arial"/>
          <w:color w:val="333333"/>
          <w:sz w:val="20"/>
          <w:szCs w:val="20"/>
        </w:rPr>
        <w:t> Scheduling optimization</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(D)</w:t>
      </w:r>
      <w:r>
        <w:rPr>
          <w:rFonts w:ascii="Arial" w:hAnsi="Arial" w:cs="Arial"/>
          <w:color w:val="333333"/>
          <w:sz w:val="20"/>
          <w:szCs w:val="20"/>
        </w:rPr>
        <w:t> All of the above</w:t>
      </w:r>
    </w:p>
    <w:p w:rsidR="00846A90" w:rsidRDefault="00846A90" w:rsidP="00846A90">
      <w:pPr>
        <w:shd w:val="clear" w:color="auto" w:fill="FFFFFF"/>
        <w:jc w:val="both"/>
        <w:rPr>
          <w:rFonts w:ascii="Arial" w:hAnsi="Arial" w:cs="Arial"/>
          <w:color w:val="333333"/>
          <w:sz w:val="20"/>
          <w:szCs w:val="20"/>
        </w:rPr>
      </w:pPr>
    </w:p>
    <w:p w:rsidR="00846A90" w:rsidRDefault="00846A90" w:rsidP="00846A9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Answer</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D</w:t>
      </w:r>
    </w:p>
    <w:p w:rsidR="00846A90" w:rsidRDefault="00846A90" w:rsidP="00846A90">
      <w:pPr>
        <w:shd w:val="clear" w:color="auto" w:fill="FFFFFF"/>
        <w:spacing w:line="270" w:lineRule="atLeast"/>
        <w:jc w:val="both"/>
        <w:rPr>
          <w:rFonts w:ascii="Arial" w:hAnsi="Arial" w:cs="Arial"/>
          <w:color w:val="666666"/>
          <w:sz w:val="27"/>
          <w:szCs w:val="27"/>
        </w:rPr>
      </w:pPr>
      <w:r>
        <w:rPr>
          <w:rStyle w:val="caption-subject"/>
          <w:rFonts w:ascii="Arial" w:hAnsi="Arial" w:cs="Arial"/>
          <w:color w:val="666666"/>
        </w:rPr>
        <w:t>MCQ No - 20</w:t>
      </w:r>
    </w:p>
    <w:p w:rsidR="00846A90" w:rsidRDefault="00846A90" w:rsidP="00846A90">
      <w:pPr>
        <w:pStyle w:val="Heading4"/>
        <w:shd w:val="clear" w:color="auto" w:fill="FFFFFF"/>
        <w:spacing w:before="150" w:beforeAutospacing="0" w:after="150" w:afterAutospacing="0"/>
        <w:jc w:val="both"/>
        <w:rPr>
          <w:rFonts w:ascii="Arial" w:hAnsi="Arial" w:cs="Arial"/>
          <w:b w:val="0"/>
          <w:bCs w:val="0"/>
          <w:color w:val="333333"/>
          <w:sz w:val="26"/>
          <w:szCs w:val="26"/>
        </w:rPr>
      </w:pPr>
      <w:r>
        <w:rPr>
          <w:rStyle w:val="Strong"/>
          <w:rFonts w:ascii="Arial" w:hAnsi="Arial" w:cs="Arial"/>
          <w:b/>
          <w:bCs/>
          <w:color w:val="333333"/>
          <w:sz w:val="26"/>
          <w:szCs w:val="26"/>
        </w:rPr>
        <w:t>The feature of big data that refers to the quality of the stored data is ______</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(A)</w:t>
      </w:r>
      <w:r>
        <w:rPr>
          <w:rFonts w:ascii="Arial" w:hAnsi="Arial" w:cs="Arial"/>
          <w:color w:val="333333"/>
          <w:sz w:val="20"/>
          <w:szCs w:val="20"/>
        </w:rPr>
        <w:t> Variety</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(B)</w:t>
      </w:r>
      <w:r>
        <w:rPr>
          <w:rFonts w:ascii="Arial" w:hAnsi="Arial" w:cs="Arial"/>
          <w:color w:val="333333"/>
          <w:sz w:val="20"/>
          <w:szCs w:val="20"/>
        </w:rPr>
        <w:t> Volume</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(C)</w:t>
      </w:r>
      <w:r>
        <w:rPr>
          <w:rFonts w:ascii="Arial" w:hAnsi="Arial" w:cs="Arial"/>
          <w:color w:val="333333"/>
          <w:sz w:val="20"/>
          <w:szCs w:val="20"/>
        </w:rPr>
        <w:t> Variability</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(D)</w:t>
      </w:r>
      <w:r>
        <w:rPr>
          <w:rFonts w:ascii="Arial" w:hAnsi="Arial" w:cs="Arial"/>
          <w:color w:val="333333"/>
          <w:sz w:val="20"/>
          <w:szCs w:val="20"/>
        </w:rPr>
        <w:t> Veracity</w:t>
      </w:r>
    </w:p>
    <w:p w:rsidR="00846A90" w:rsidRDefault="00846A90" w:rsidP="00846A90">
      <w:pPr>
        <w:shd w:val="clear" w:color="auto" w:fill="FFFFFF"/>
        <w:jc w:val="both"/>
        <w:rPr>
          <w:rFonts w:ascii="Arial" w:hAnsi="Arial" w:cs="Arial"/>
          <w:color w:val="333333"/>
          <w:sz w:val="20"/>
          <w:szCs w:val="20"/>
        </w:rPr>
      </w:pPr>
    </w:p>
    <w:p w:rsidR="00846A90" w:rsidRDefault="00846A90" w:rsidP="00846A90">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Answer</w:t>
      </w:r>
    </w:p>
    <w:p w:rsidR="00846A90" w:rsidRDefault="00846A90" w:rsidP="00846A90">
      <w:pPr>
        <w:shd w:val="clear" w:color="auto" w:fill="FFFFFF"/>
        <w:jc w:val="both"/>
        <w:rPr>
          <w:rFonts w:ascii="Arial" w:hAnsi="Arial" w:cs="Arial"/>
          <w:color w:val="333333"/>
          <w:sz w:val="20"/>
          <w:szCs w:val="20"/>
        </w:rPr>
      </w:pPr>
      <w:r>
        <w:rPr>
          <w:rStyle w:val="Strong"/>
          <w:rFonts w:ascii="Arial" w:hAnsi="Arial" w:cs="Arial"/>
          <w:color w:val="333333"/>
          <w:sz w:val="20"/>
          <w:szCs w:val="20"/>
        </w:rPr>
        <w:t>D</w:t>
      </w:r>
    </w:p>
    <w:p w:rsidR="004642DA" w:rsidRDefault="004642DA" w:rsidP="00846A90">
      <w:pPr>
        <w:tabs>
          <w:tab w:val="left" w:pos="1185"/>
        </w:tabs>
      </w:pPr>
    </w:p>
    <w:p w:rsidR="00846A90" w:rsidRDefault="00846A90" w:rsidP="00846A90">
      <w:pPr>
        <w:tabs>
          <w:tab w:val="left" w:pos="1185"/>
        </w:tabs>
      </w:pPr>
    </w:p>
    <w:p w:rsidR="00846A90" w:rsidRDefault="00846A90" w:rsidP="00846A90">
      <w:pPr>
        <w:pStyle w:val="Heading3"/>
        <w:pBdr>
          <w:bottom w:val="single" w:sz="6" w:space="4" w:color="B5DA23"/>
        </w:pBdr>
        <w:shd w:val="clear" w:color="auto" w:fill="FFFFFF"/>
        <w:spacing w:before="0" w:after="150"/>
        <w:ind w:left="-150"/>
        <w:textAlignment w:val="baseline"/>
        <w:rPr>
          <w:rFonts w:ascii="inherit" w:eastAsia="Arial Unicode MS" w:hAnsi="inherit" w:cs="Arial Unicode MS"/>
          <w:color w:val="86A600"/>
          <w:sz w:val="25"/>
          <w:szCs w:val="25"/>
        </w:rPr>
      </w:pPr>
      <w:r>
        <w:rPr>
          <w:rFonts w:ascii="inherit" w:eastAsia="Arial Unicode MS" w:hAnsi="inherit" w:cs="Arial Unicode MS"/>
          <w:color w:val="86A600"/>
          <w:sz w:val="25"/>
          <w:szCs w:val="25"/>
        </w:rPr>
        <w:t>Question 1</w:t>
      </w:r>
    </w:p>
    <w:p w:rsidR="00846A90" w:rsidRDefault="00846A90" w:rsidP="00846A90">
      <w:pPr>
        <w:pStyle w:val="NormalWeb"/>
        <w:spacing w:before="0" w:beforeAutospacing="0" w:after="240" w:afterAutospacing="0" w:line="348" w:lineRule="atLeast"/>
        <w:textAlignment w:val="baseline"/>
        <w:rPr>
          <w:rFonts w:ascii="inherit" w:eastAsia="Arial Unicode MS" w:hAnsi="inherit" w:cs="Arial Unicode MS"/>
          <w:color w:val="000000"/>
          <w:sz w:val="25"/>
          <w:szCs w:val="25"/>
        </w:rPr>
      </w:pPr>
      <w:r>
        <w:rPr>
          <w:rFonts w:ascii="inherit" w:eastAsia="Arial Unicode MS" w:hAnsi="inherit" w:cs="Arial Unicode MS"/>
          <w:color w:val="000000"/>
          <w:sz w:val="25"/>
          <w:szCs w:val="25"/>
        </w:rPr>
        <w:t>What is the difference between interval/ratio and ordinal variables?</w:t>
      </w:r>
    </w:p>
    <w:p w:rsidR="00846A90" w:rsidRDefault="00846A90" w:rsidP="00846A90">
      <w:pPr>
        <w:pStyle w:val="notopspace"/>
        <w:spacing w:before="0" w:beforeAutospacing="0" w:after="0" w:afterAutospacing="0" w:line="348" w:lineRule="atLeast"/>
        <w:textAlignment w:val="baseline"/>
        <w:rPr>
          <w:rFonts w:ascii="inherit" w:eastAsia="Arial Unicode MS" w:hAnsi="inherit" w:cs="Arial Unicode MS"/>
          <w:color w:val="000000"/>
          <w:sz w:val="25"/>
          <w:szCs w:val="25"/>
        </w:rPr>
      </w:pPr>
      <w:r>
        <w:rPr>
          <w:rStyle w:val="Strong"/>
          <w:rFonts w:ascii="inherit" w:eastAsia="Arial Unicode MS" w:hAnsi="inherit" w:cs="Arial Unicode MS"/>
          <w:color w:val="86A600"/>
          <w:sz w:val="25"/>
          <w:szCs w:val="25"/>
          <w:bdr w:val="none" w:sz="0" w:space="0" w:color="auto" w:frame="1"/>
        </w:rPr>
        <w:lastRenderedPageBreak/>
        <w:t>a) </w:t>
      </w:r>
      <w:r>
        <w:rPr>
          <w:rFonts w:ascii="inherit" w:eastAsia="Arial Unicode MS" w:hAnsi="inherit" w:cs="Arial Unicode MS"/>
          <w:color w:val="000000"/>
          <w:sz w:val="25"/>
          <w:szCs w:val="25"/>
        </w:rPr>
        <w:t>The distance between categories is equal across the range of interval/ratio data.</w:t>
      </w:r>
    </w:p>
    <w:p w:rsidR="00846A90" w:rsidRDefault="00846A90" w:rsidP="00846A90">
      <w:pPr>
        <w:pStyle w:val="nospace"/>
        <w:spacing w:before="0" w:beforeAutospacing="0" w:after="0" w:afterAutospacing="0" w:line="348" w:lineRule="atLeast"/>
        <w:textAlignment w:val="baseline"/>
        <w:rPr>
          <w:rFonts w:ascii="inherit" w:eastAsia="Arial Unicode MS" w:hAnsi="inherit" w:cs="Arial Unicode MS"/>
          <w:color w:val="000000"/>
          <w:sz w:val="25"/>
          <w:szCs w:val="25"/>
        </w:rPr>
      </w:pPr>
      <w:r>
        <w:rPr>
          <w:rStyle w:val="Strong"/>
          <w:rFonts w:ascii="inherit" w:eastAsia="Arial Unicode MS" w:hAnsi="inherit" w:cs="Arial Unicode MS"/>
          <w:color w:val="000000"/>
          <w:sz w:val="25"/>
          <w:szCs w:val="25"/>
          <w:bdr w:val="none" w:sz="0" w:space="0" w:color="auto" w:frame="1"/>
        </w:rPr>
        <w:t>Feedback:</w:t>
      </w:r>
    </w:p>
    <w:p w:rsidR="00846A90" w:rsidRDefault="00846A90" w:rsidP="00846A90">
      <w:pPr>
        <w:pStyle w:val="notopspace"/>
        <w:spacing w:before="0" w:beforeAutospacing="0" w:after="0" w:afterAutospacing="0" w:line="348" w:lineRule="atLeast"/>
        <w:textAlignment w:val="baseline"/>
        <w:rPr>
          <w:rFonts w:ascii="inherit" w:eastAsia="Arial Unicode MS" w:hAnsi="inherit" w:cs="Arial Unicode MS"/>
          <w:color w:val="000000"/>
          <w:sz w:val="25"/>
          <w:szCs w:val="25"/>
        </w:rPr>
      </w:pPr>
      <w:r>
        <w:rPr>
          <w:rFonts w:ascii="inherit" w:eastAsia="Arial Unicode MS" w:hAnsi="inherit" w:cs="Arial Unicode MS"/>
          <w:color w:val="000000"/>
          <w:sz w:val="25"/>
          <w:szCs w:val="25"/>
        </w:rPr>
        <w:t>The data that we gather varies from person to person. People are of different ages, have different income levels and prefer to do some things more than other people. We call these things variables just because their values vary from person to person. Analysis of quantitative data starts by trying to understand what kinds of variables we are dealing with. A person's age is an example of an interval/ratio variable, because ages are measured in years. We can do a lot of statistical analysis on this kind of variable because the interval (one year) is the same for everybody in our data-set. Some variables are called 'dichotomous', meaning all possible answers are of one of two types (male/female, for example). We call those variables 'nominal', which we can, literally, only "name", like many types of job occupation, for example. Finally, we refer to some variables as 'ordinal', which means we can only place the values in an order of first, second, third and so on, without considering the gap between the first and second, or whether it was the same as between second and third. Apart from dichotomous variables, all others can be rank-ordered.</w:t>
      </w:r>
      <w:r>
        <w:rPr>
          <w:rFonts w:ascii="inherit" w:eastAsia="Arial Unicode MS" w:hAnsi="inherit" w:cs="Arial Unicode MS"/>
          <w:color w:val="000000"/>
          <w:sz w:val="25"/>
          <w:szCs w:val="25"/>
        </w:rPr>
        <w:br/>
      </w:r>
    </w:p>
    <w:p w:rsidR="00846A90" w:rsidRDefault="00846A90" w:rsidP="00846A90">
      <w:pPr>
        <w:pStyle w:val="Heading3"/>
        <w:pBdr>
          <w:bottom w:val="single" w:sz="6" w:space="4" w:color="B5DA23"/>
        </w:pBdr>
        <w:shd w:val="clear" w:color="auto" w:fill="FFFFFF"/>
        <w:spacing w:before="0" w:after="150"/>
        <w:ind w:left="-150"/>
        <w:textAlignment w:val="baseline"/>
        <w:rPr>
          <w:rFonts w:ascii="inherit" w:eastAsia="Arial Unicode MS" w:hAnsi="inherit" w:cs="Arial Unicode MS"/>
          <w:color w:val="86A600"/>
          <w:sz w:val="25"/>
          <w:szCs w:val="25"/>
        </w:rPr>
      </w:pPr>
      <w:bookmarkStart w:id="14" w:name="2"/>
      <w:bookmarkEnd w:id="14"/>
      <w:r>
        <w:rPr>
          <w:rFonts w:ascii="inherit" w:eastAsia="Arial Unicode MS" w:hAnsi="inherit" w:cs="Arial Unicode MS"/>
          <w:color w:val="86A600"/>
          <w:sz w:val="25"/>
          <w:szCs w:val="25"/>
        </w:rPr>
        <w:t>Question 2</w:t>
      </w:r>
    </w:p>
    <w:p w:rsidR="00846A90" w:rsidRDefault="00846A90" w:rsidP="00846A90">
      <w:pPr>
        <w:pStyle w:val="NormalWeb"/>
        <w:spacing w:before="0" w:beforeAutospacing="0" w:after="240" w:afterAutospacing="0" w:line="348" w:lineRule="atLeast"/>
        <w:textAlignment w:val="baseline"/>
        <w:rPr>
          <w:rFonts w:ascii="inherit" w:eastAsia="Arial Unicode MS" w:hAnsi="inherit" w:cs="Arial Unicode MS"/>
          <w:color w:val="000000"/>
          <w:sz w:val="25"/>
          <w:szCs w:val="25"/>
        </w:rPr>
      </w:pPr>
      <w:r>
        <w:rPr>
          <w:rFonts w:ascii="inherit" w:eastAsia="Arial Unicode MS" w:hAnsi="inherit" w:cs="Arial Unicode MS"/>
          <w:color w:val="000000"/>
          <w:sz w:val="25"/>
          <w:szCs w:val="25"/>
        </w:rPr>
        <w:t>What is the difference between a bar chart and a histogram?</w:t>
      </w:r>
    </w:p>
    <w:p w:rsidR="00846A90" w:rsidRDefault="00846A90" w:rsidP="00846A90">
      <w:pPr>
        <w:pStyle w:val="notopspace"/>
        <w:spacing w:before="0" w:beforeAutospacing="0" w:after="0" w:afterAutospacing="0" w:line="348" w:lineRule="atLeast"/>
        <w:textAlignment w:val="baseline"/>
        <w:rPr>
          <w:rFonts w:ascii="inherit" w:eastAsia="Arial Unicode MS" w:hAnsi="inherit" w:cs="Arial Unicode MS"/>
          <w:color w:val="000000"/>
          <w:sz w:val="25"/>
          <w:szCs w:val="25"/>
        </w:rPr>
      </w:pPr>
      <w:r>
        <w:rPr>
          <w:rStyle w:val="Strong"/>
          <w:rFonts w:ascii="inherit" w:eastAsia="Arial Unicode MS" w:hAnsi="inherit" w:cs="Arial Unicode MS"/>
          <w:color w:val="86A600"/>
          <w:sz w:val="25"/>
          <w:szCs w:val="25"/>
          <w:bdr w:val="none" w:sz="0" w:space="0" w:color="auto" w:frame="1"/>
        </w:rPr>
        <w:t>c) </w:t>
      </w:r>
      <w:r>
        <w:rPr>
          <w:rFonts w:ascii="inherit" w:eastAsia="Arial Unicode MS" w:hAnsi="inherit" w:cs="Arial Unicode MS"/>
          <w:color w:val="000000"/>
          <w:sz w:val="25"/>
          <w:szCs w:val="25"/>
        </w:rPr>
        <w:t>There are no gaps between the bars on a histogram.</w:t>
      </w:r>
    </w:p>
    <w:p w:rsidR="00846A90" w:rsidRDefault="00846A90" w:rsidP="00846A90">
      <w:pPr>
        <w:pStyle w:val="nospace"/>
        <w:spacing w:before="0" w:beforeAutospacing="0" w:after="0" w:afterAutospacing="0" w:line="348" w:lineRule="atLeast"/>
        <w:textAlignment w:val="baseline"/>
        <w:rPr>
          <w:rFonts w:ascii="inherit" w:eastAsia="Arial Unicode MS" w:hAnsi="inherit" w:cs="Arial Unicode MS"/>
          <w:color w:val="000000"/>
          <w:sz w:val="25"/>
          <w:szCs w:val="25"/>
        </w:rPr>
      </w:pPr>
      <w:r>
        <w:rPr>
          <w:rStyle w:val="Strong"/>
          <w:rFonts w:ascii="inherit" w:eastAsia="Arial Unicode MS" w:hAnsi="inherit" w:cs="Arial Unicode MS"/>
          <w:color w:val="000000"/>
          <w:sz w:val="25"/>
          <w:szCs w:val="25"/>
          <w:bdr w:val="none" w:sz="0" w:space="0" w:color="auto" w:frame="1"/>
        </w:rPr>
        <w:t>Feedback:</w:t>
      </w:r>
    </w:p>
    <w:p w:rsidR="00846A90" w:rsidRDefault="00846A90" w:rsidP="00846A90">
      <w:pPr>
        <w:pStyle w:val="notopspace"/>
        <w:spacing w:before="0" w:beforeAutospacing="0" w:after="0" w:afterAutospacing="0" w:line="348" w:lineRule="atLeast"/>
        <w:textAlignment w:val="baseline"/>
        <w:rPr>
          <w:rFonts w:ascii="inherit" w:eastAsia="Arial Unicode MS" w:hAnsi="inherit" w:cs="Arial Unicode MS"/>
          <w:color w:val="000000"/>
          <w:sz w:val="25"/>
          <w:szCs w:val="25"/>
        </w:rPr>
      </w:pPr>
      <w:r>
        <w:rPr>
          <w:rFonts w:ascii="inherit" w:eastAsia="Arial Unicode MS" w:hAnsi="inherit" w:cs="Arial Unicode MS"/>
          <w:color w:val="000000"/>
          <w:sz w:val="25"/>
          <w:szCs w:val="25"/>
        </w:rPr>
        <w:t>Histograms are used to display interval/ratio variables, which involve a continuous range of values, and so there are no gaps between the bars that represent each category. Bar charts, on the other hand, display nominal or ordinal data, which fall into discrete categories.</w:t>
      </w:r>
      <w:r>
        <w:rPr>
          <w:rFonts w:ascii="inherit" w:eastAsia="Arial Unicode MS" w:hAnsi="inherit" w:cs="Arial Unicode MS"/>
          <w:color w:val="000000"/>
          <w:sz w:val="25"/>
          <w:szCs w:val="25"/>
        </w:rPr>
        <w:br/>
      </w:r>
    </w:p>
    <w:p w:rsidR="00846A90" w:rsidRDefault="00846A90" w:rsidP="00846A90">
      <w:pPr>
        <w:pStyle w:val="Heading3"/>
        <w:pBdr>
          <w:bottom w:val="single" w:sz="6" w:space="4" w:color="B5DA23"/>
        </w:pBdr>
        <w:shd w:val="clear" w:color="auto" w:fill="FFFFFF"/>
        <w:spacing w:before="0" w:after="150"/>
        <w:ind w:left="-150"/>
        <w:textAlignment w:val="baseline"/>
        <w:rPr>
          <w:rFonts w:ascii="inherit" w:eastAsia="Arial Unicode MS" w:hAnsi="inherit" w:cs="Arial Unicode MS"/>
          <w:color w:val="86A600"/>
          <w:sz w:val="25"/>
          <w:szCs w:val="25"/>
        </w:rPr>
      </w:pPr>
      <w:bookmarkStart w:id="15" w:name="3"/>
      <w:bookmarkEnd w:id="15"/>
      <w:r>
        <w:rPr>
          <w:rFonts w:ascii="inherit" w:eastAsia="Arial Unicode MS" w:hAnsi="inherit" w:cs="Arial Unicode MS"/>
          <w:color w:val="86A600"/>
          <w:sz w:val="25"/>
          <w:szCs w:val="25"/>
        </w:rPr>
        <w:t>Question 3</w:t>
      </w:r>
    </w:p>
    <w:p w:rsidR="00846A90" w:rsidRDefault="00846A90" w:rsidP="00846A90">
      <w:pPr>
        <w:pStyle w:val="NormalWeb"/>
        <w:spacing w:before="0" w:beforeAutospacing="0" w:after="240" w:afterAutospacing="0" w:line="348" w:lineRule="atLeast"/>
        <w:textAlignment w:val="baseline"/>
        <w:rPr>
          <w:rFonts w:ascii="inherit" w:eastAsia="Arial Unicode MS" w:hAnsi="inherit" w:cs="Arial Unicode MS"/>
          <w:color w:val="000000"/>
          <w:sz w:val="25"/>
          <w:szCs w:val="25"/>
        </w:rPr>
      </w:pPr>
      <w:r>
        <w:rPr>
          <w:rFonts w:ascii="inherit" w:eastAsia="Arial Unicode MS" w:hAnsi="inherit" w:cs="Arial Unicode MS"/>
          <w:color w:val="000000"/>
          <w:sz w:val="25"/>
          <w:szCs w:val="25"/>
        </w:rPr>
        <w:t>What does the term 'outlier' mean?</w:t>
      </w:r>
    </w:p>
    <w:p w:rsidR="00846A90" w:rsidRDefault="00846A90" w:rsidP="00846A90">
      <w:pPr>
        <w:pStyle w:val="notopspace"/>
        <w:spacing w:before="0" w:beforeAutospacing="0" w:after="0" w:afterAutospacing="0" w:line="348" w:lineRule="atLeast"/>
        <w:textAlignment w:val="baseline"/>
        <w:rPr>
          <w:rFonts w:ascii="inherit" w:eastAsia="Arial Unicode MS" w:hAnsi="inherit" w:cs="Arial Unicode MS"/>
          <w:color w:val="000000"/>
          <w:sz w:val="25"/>
          <w:szCs w:val="25"/>
        </w:rPr>
      </w:pPr>
      <w:r>
        <w:rPr>
          <w:rStyle w:val="Strong"/>
          <w:rFonts w:ascii="inherit" w:eastAsia="Arial Unicode MS" w:hAnsi="inherit" w:cs="Arial Unicode MS"/>
          <w:color w:val="86A600"/>
          <w:sz w:val="25"/>
          <w:szCs w:val="25"/>
          <w:bdr w:val="none" w:sz="0" w:space="0" w:color="auto" w:frame="1"/>
        </w:rPr>
        <w:t>d) </w:t>
      </w:r>
      <w:r>
        <w:rPr>
          <w:rFonts w:ascii="inherit" w:eastAsia="Arial Unicode MS" w:hAnsi="inherit" w:cs="Arial Unicode MS"/>
          <w:color w:val="000000"/>
          <w:sz w:val="25"/>
          <w:szCs w:val="25"/>
        </w:rPr>
        <w:t>An extreme value at either end of a distribution</w:t>
      </w:r>
    </w:p>
    <w:p w:rsidR="00846A90" w:rsidRDefault="00846A90" w:rsidP="00846A90">
      <w:pPr>
        <w:pStyle w:val="nospace"/>
        <w:spacing w:before="0" w:beforeAutospacing="0" w:after="0" w:afterAutospacing="0" w:line="348" w:lineRule="atLeast"/>
        <w:textAlignment w:val="baseline"/>
        <w:rPr>
          <w:rFonts w:ascii="inherit" w:eastAsia="Arial Unicode MS" w:hAnsi="inherit" w:cs="Arial Unicode MS"/>
          <w:color w:val="000000"/>
          <w:sz w:val="25"/>
          <w:szCs w:val="25"/>
        </w:rPr>
      </w:pPr>
      <w:r>
        <w:rPr>
          <w:rStyle w:val="Strong"/>
          <w:rFonts w:ascii="inherit" w:eastAsia="Arial Unicode MS" w:hAnsi="inherit" w:cs="Arial Unicode MS"/>
          <w:color w:val="000000"/>
          <w:sz w:val="25"/>
          <w:szCs w:val="25"/>
          <w:bdr w:val="none" w:sz="0" w:space="0" w:color="auto" w:frame="1"/>
        </w:rPr>
        <w:t>Feedback:</w:t>
      </w:r>
    </w:p>
    <w:p w:rsidR="00846A90" w:rsidRDefault="00846A90" w:rsidP="00846A90">
      <w:pPr>
        <w:pStyle w:val="notopspace"/>
        <w:spacing w:before="0" w:beforeAutospacing="0" w:after="0" w:afterAutospacing="0" w:line="348" w:lineRule="atLeast"/>
        <w:textAlignment w:val="baseline"/>
        <w:rPr>
          <w:rFonts w:ascii="inherit" w:eastAsia="Arial Unicode MS" w:hAnsi="inherit" w:cs="Arial Unicode MS"/>
          <w:color w:val="000000"/>
          <w:sz w:val="25"/>
          <w:szCs w:val="25"/>
        </w:rPr>
      </w:pPr>
      <w:r>
        <w:rPr>
          <w:rFonts w:ascii="inherit" w:eastAsia="Arial Unicode MS" w:hAnsi="inherit" w:cs="Arial Unicode MS"/>
          <w:color w:val="000000"/>
          <w:sz w:val="25"/>
          <w:szCs w:val="25"/>
        </w:rPr>
        <w:t>When we calculate a simple average, the 'arithmetic mean', we have to remember that a wide range of values can give the same average as a narrow range and that extreme values could make a simple average fairly meaningless. These values are called 'outliers', extremely high or low values in a distribution that threaten to skew the results. The 'median' is useful, in this regard, because it simply identifies the mid-point in a whole array of values, giving us a measure of the significance of the arithmetic mean.</w:t>
      </w:r>
      <w:r>
        <w:rPr>
          <w:rFonts w:ascii="inherit" w:eastAsia="Arial Unicode MS" w:hAnsi="inherit" w:cs="Arial Unicode MS"/>
          <w:color w:val="000000"/>
          <w:sz w:val="25"/>
          <w:szCs w:val="25"/>
        </w:rPr>
        <w:br/>
      </w:r>
    </w:p>
    <w:p w:rsidR="00846A90" w:rsidRDefault="00846A90" w:rsidP="00846A90">
      <w:pPr>
        <w:pStyle w:val="Heading3"/>
        <w:pBdr>
          <w:bottom w:val="single" w:sz="6" w:space="4" w:color="B5DA23"/>
        </w:pBdr>
        <w:shd w:val="clear" w:color="auto" w:fill="FFFFFF"/>
        <w:spacing w:before="0" w:after="150"/>
        <w:ind w:left="-150"/>
        <w:textAlignment w:val="baseline"/>
        <w:rPr>
          <w:rFonts w:ascii="inherit" w:eastAsia="Arial Unicode MS" w:hAnsi="inherit" w:cs="Arial Unicode MS"/>
          <w:color w:val="86A600"/>
          <w:sz w:val="25"/>
          <w:szCs w:val="25"/>
        </w:rPr>
      </w:pPr>
      <w:bookmarkStart w:id="16" w:name="4"/>
      <w:bookmarkEnd w:id="16"/>
      <w:r>
        <w:rPr>
          <w:rFonts w:ascii="inherit" w:eastAsia="Arial Unicode MS" w:hAnsi="inherit" w:cs="Arial Unicode MS"/>
          <w:color w:val="86A600"/>
          <w:sz w:val="25"/>
          <w:szCs w:val="25"/>
        </w:rPr>
        <w:lastRenderedPageBreak/>
        <w:t>Question 4</w:t>
      </w:r>
    </w:p>
    <w:p w:rsidR="00846A90" w:rsidRDefault="00846A90" w:rsidP="00846A90">
      <w:pPr>
        <w:pStyle w:val="NormalWeb"/>
        <w:spacing w:before="0" w:beforeAutospacing="0" w:after="240" w:afterAutospacing="0" w:line="348" w:lineRule="atLeast"/>
        <w:textAlignment w:val="baseline"/>
        <w:rPr>
          <w:rFonts w:ascii="inherit" w:eastAsia="Arial Unicode MS" w:hAnsi="inherit" w:cs="Arial Unicode MS"/>
          <w:color w:val="000000"/>
          <w:sz w:val="25"/>
          <w:szCs w:val="25"/>
        </w:rPr>
      </w:pPr>
      <w:r>
        <w:rPr>
          <w:rFonts w:ascii="inherit" w:eastAsia="Arial Unicode MS" w:hAnsi="inherit" w:cs="Arial Unicode MS"/>
          <w:color w:val="000000"/>
          <w:sz w:val="25"/>
          <w:szCs w:val="25"/>
        </w:rPr>
        <w:t>What is the function of a contingency table, in the context of bivariate analysis?</w:t>
      </w:r>
    </w:p>
    <w:p w:rsidR="00846A90" w:rsidRDefault="00846A90" w:rsidP="00846A90">
      <w:pPr>
        <w:pStyle w:val="nospace"/>
        <w:spacing w:before="0" w:beforeAutospacing="0" w:after="0" w:afterAutospacing="0" w:line="348" w:lineRule="atLeast"/>
        <w:textAlignment w:val="baseline"/>
        <w:rPr>
          <w:rFonts w:ascii="inherit" w:eastAsia="Arial Unicode MS" w:hAnsi="inherit" w:cs="Arial Unicode MS"/>
          <w:color w:val="000000"/>
          <w:sz w:val="25"/>
          <w:szCs w:val="25"/>
        </w:rPr>
      </w:pPr>
      <w:r>
        <w:rPr>
          <w:rStyle w:val="Strong"/>
          <w:rFonts w:ascii="inherit" w:eastAsia="Arial Unicode MS" w:hAnsi="inherit" w:cs="Arial Unicode MS"/>
          <w:color w:val="000000"/>
          <w:sz w:val="25"/>
          <w:szCs w:val="25"/>
          <w:bdr w:val="none" w:sz="0" w:space="0" w:color="auto" w:frame="1"/>
        </w:rPr>
        <w:t>Correct answer:</w:t>
      </w:r>
    </w:p>
    <w:p w:rsidR="00846A90" w:rsidRDefault="00846A90" w:rsidP="00846A90">
      <w:pPr>
        <w:pStyle w:val="notopspace"/>
        <w:spacing w:before="0" w:beforeAutospacing="0" w:after="0" w:afterAutospacing="0" w:line="348" w:lineRule="atLeast"/>
        <w:textAlignment w:val="baseline"/>
        <w:rPr>
          <w:rFonts w:ascii="inherit" w:eastAsia="Arial Unicode MS" w:hAnsi="inherit" w:cs="Arial Unicode MS"/>
          <w:color w:val="000000"/>
          <w:sz w:val="25"/>
          <w:szCs w:val="25"/>
        </w:rPr>
      </w:pPr>
      <w:r>
        <w:rPr>
          <w:rStyle w:val="Strong"/>
          <w:rFonts w:ascii="inherit" w:eastAsia="Arial Unicode MS" w:hAnsi="inherit" w:cs="Arial Unicode MS"/>
          <w:color w:val="86A600"/>
          <w:sz w:val="25"/>
          <w:szCs w:val="25"/>
          <w:bdr w:val="none" w:sz="0" w:space="0" w:color="auto" w:frame="1"/>
        </w:rPr>
        <w:t>b) </w:t>
      </w:r>
      <w:r>
        <w:rPr>
          <w:rFonts w:ascii="inherit" w:eastAsia="Arial Unicode MS" w:hAnsi="inherit" w:cs="Arial Unicode MS"/>
          <w:color w:val="000000"/>
          <w:sz w:val="25"/>
          <w:szCs w:val="25"/>
        </w:rPr>
        <w:t>It summarizes the frequencies of two variables so that they can be compared.</w:t>
      </w:r>
    </w:p>
    <w:p w:rsidR="00846A90" w:rsidRDefault="00846A90" w:rsidP="00846A90">
      <w:pPr>
        <w:pStyle w:val="nospace"/>
        <w:spacing w:before="0" w:beforeAutospacing="0" w:after="0" w:afterAutospacing="0" w:line="348" w:lineRule="atLeast"/>
        <w:textAlignment w:val="baseline"/>
        <w:rPr>
          <w:rFonts w:ascii="inherit" w:eastAsia="Arial Unicode MS" w:hAnsi="inherit" w:cs="Arial Unicode MS"/>
          <w:color w:val="000000"/>
          <w:sz w:val="25"/>
          <w:szCs w:val="25"/>
        </w:rPr>
      </w:pPr>
      <w:r>
        <w:rPr>
          <w:rStyle w:val="Strong"/>
          <w:rFonts w:ascii="inherit" w:eastAsia="Arial Unicode MS" w:hAnsi="inherit" w:cs="Arial Unicode MS"/>
          <w:color w:val="000000"/>
          <w:sz w:val="25"/>
          <w:szCs w:val="25"/>
          <w:bdr w:val="none" w:sz="0" w:space="0" w:color="auto" w:frame="1"/>
        </w:rPr>
        <w:t>Feedback:</w:t>
      </w:r>
    </w:p>
    <w:p w:rsidR="00846A90" w:rsidRDefault="00846A90" w:rsidP="00846A90">
      <w:pPr>
        <w:pStyle w:val="notopspace"/>
        <w:spacing w:before="0" w:beforeAutospacing="0" w:after="0" w:afterAutospacing="0" w:line="348" w:lineRule="atLeast"/>
        <w:textAlignment w:val="baseline"/>
        <w:rPr>
          <w:rFonts w:ascii="inherit" w:eastAsia="Arial Unicode MS" w:hAnsi="inherit" w:cs="Arial Unicode MS"/>
          <w:color w:val="000000"/>
          <w:sz w:val="25"/>
          <w:szCs w:val="25"/>
        </w:rPr>
      </w:pPr>
      <w:r>
        <w:rPr>
          <w:rFonts w:ascii="inherit" w:eastAsia="Arial Unicode MS" w:hAnsi="inherit" w:cs="Arial Unicode MS"/>
          <w:color w:val="000000"/>
          <w:sz w:val="25"/>
          <w:szCs w:val="25"/>
        </w:rPr>
        <w:t>'Bivariate' analysis means that we are analysing two variables together, usually to see if any co-relation exists between them. There are various techniques available for this, one of which is a contingency table. This technique is principally used to compare nominal variables with another type, where the frequencies (in numbers or percentages) of the two different variables are simultaneously analysed to identify patterns of association between them.</w:t>
      </w:r>
      <w:r>
        <w:rPr>
          <w:rFonts w:ascii="inherit" w:eastAsia="Arial Unicode MS" w:hAnsi="inherit" w:cs="Arial Unicode MS"/>
          <w:color w:val="000000"/>
          <w:sz w:val="25"/>
          <w:szCs w:val="25"/>
        </w:rPr>
        <w:br/>
      </w:r>
    </w:p>
    <w:p w:rsidR="00846A90" w:rsidRDefault="00846A90" w:rsidP="00846A90">
      <w:pPr>
        <w:pStyle w:val="Heading3"/>
        <w:pBdr>
          <w:bottom w:val="single" w:sz="6" w:space="4" w:color="B5DA23"/>
        </w:pBdr>
        <w:shd w:val="clear" w:color="auto" w:fill="FFFFFF"/>
        <w:spacing w:before="0" w:after="150"/>
        <w:ind w:left="-150"/>
        <w:textAlignment w:val="baseline"/>
        <w:rPr>
          <w:rFonts w:ascii="inherit" w:eastAsia="Arial Unicode MS" w:hAnsi="inherit" w:cs="Arial Unicode MS"/>
          <w:color w:val="86A600"/>
          <w:sz w:val="25"/>
          <w:szCs w:val="25"/>
        </w:rPr>
      </w:pPr>
      <w:bookmarkStart w:id="17" w:name="5"/>
      <w:bookmarkEnd w:id="17"/>
      <w:r>
        <w:rPr>
          <w:rFonts w:ascii="inherit" w:eastAsia="Arial Unicode MS" w:hAnsi="inherit" w:cs="Arial Unicode MS"/>
          <w:color w:val="86A600"/>
          <w:sz w:val="25"/>
          <w:szCs w:val="25"/>
        </w:rPr>
        <w:t>Question 5</w:t>
      </w:r>
    </w:p>
    <w:p w:rsidR="00846A90" w:rsidRDefault="00846A90" w:rsidP="00846A90">
      <w:pPr>
        <w:pStyle w:val="NormalWeb"/>
        <w:spacing w:before="0" w:beforeAutospacing="0" w:after="0" w:afterAutospacing="0" w:line="348" w:lineRule="atLeast"/>
        <w:textAlignment w:val="baseline"/>
        <w:rPr>
          <w:rFonts w:ascii="inherit" w:eastAsia="Arial Unicode MS" w:hAnsi="inherit" w:cs="Arial Unicode MS"/>
          <w:color w:val="000000"/>
          <w:sz w:val="25"/>
          <w:szCs w:val="25"/>
        </w:rPr>
      </w:pPr>
      <w:r>
        <w:rPr>
          <w:rFonts w:ascii="inherit" w:eastAsia="Arial Unicode MS" w:hAnsi="inherit" w:cs="Arial Unicode MS"/>
          <w:color w:val="000000"/>
          <w:sz w:val="25"/>
          <w:szCs w:val="25"/>
        </w:rPr>
        <w:t>If there were a perfect positive correlation between two interval/ratio variables, the Pearson's </w:t>
      </w:r>
      <w:r>
        <w:rPr>
          <w:rFonts w:ascii="Arial" w:eastAsia="Arial Unicode MS" w:hAnsi="Arial" w:cs="Arial"/>
          <w:i/>
          <w:iCs/>
          <w:color w:val="000000"/>
          <w:sz w:val="25"/>
          <w:szCs w:val="25"/>
          <w:bdr w:val="none" w:sz="0" w:space="0" w:color="auto" w:frame="1"/>
        </w:rPr>
        <w:t>r</w:t>
      </w:r>
      <w:r>
        <w:rPr>
          <w:rFonts w:ascii="inherit" w:eastAsia="Arial Unicode MS" w:hAnsi="inherit" w:cs="Arial Unicode MS"/>
          <w:color w:val="000000"/>
          <w:sz w:val="25"/>
          <w:szCs w:val="25"/>
        </w:rPr>
        <w:t> test would give a correlation coefficient of:</w:t>
      </w:r>
    </w:p>
    <w:p w:rsidR="00846A90" w:rsidRDefault="00846A90" w:rsidP="00846A90">
      <w:pPr>
        <w:pStyle w:val="nospace"/>
        <w:spacing w:before="0" w:beforeAutospacing="0" w:after="0" w:afterAutospacing="0" w:line="348" w:lineRule="atLeast"/>
        <w:textAlignment w:val="baseline"/>
        <w:rPr>
          <w:rFonts w:ascii="inherit" w:eastAsia="Arial Unicode MS" w:hAnsi="inherit" w:cs="Arial Unicode MS"/>
          <w:color w:val="000000"/>
          <w:sz w:val="25"/>
          <w:szCs w:val="25"/>
        </w:rPr>
      </w:pPr>
      <w:r>
        <w:rPr>
          <w:rStyle w:val="Strong"/>
          <w:rFonts w:ascii="inherit" w:eastAsia="Arial Unicode MS" w:hAnsi="inherit" w:cs="Arial Unicode MS"/>
          <w:color w:val="000000"/>
          <w:sz w:val="25"/>
          <w:szCs w:val="25"/>
          <w:bdr w:val="none" w:sz="0" w:space="0" w:color="auto" w:frame="1"/>
        </w:rPr>
        <w:t>Correct answer:</w:t>
      </w:r>
    </w:p>
    <w:p w:rsidR="00846A90" w:rsidRDefault="00846A90" w:rsidP="00846A90">
      <w:pPr>
        <w:pStyle w:val="notopspace"/>
        <w:spacing w:before="0" w:beforeAutospacing="0" w:after="0" w:afterAutospacing="0" w:line="348" w:lineRule="atLeast"/>
        <w:textAlignment w:val="baseline"/>
        <w:rPr>
          <w:rFonts w:ascii="inherit" w:eastAsia="Arial Unicode MS" w:hAnsi="inherit" w:cs="Arial Unicode MS"/>
          <w:color w:val="000000"/>
          <w:sz w:val="25"/>
          <w:szCs w:val="25"/>
        </w:rPr>
      </w:pPr>
      <w:r>
        <w:rPr>
          <w:rStyle w:val="Strong"/>
          <w:rFonts w:ascii="inherit" w:eastAsia="Arial Unicode MS" w:hAnsi="inherit" w:cs="Arial Unicode MS"/>
          <w:color w:val="86A600"/>
          <w:sz w:val="25"/>
          <w:szCs w:val="25"/>
          <w:bdr w:val="none" w:sz="0" w:space="0" w:color="auto" w:frame="1"/>
        </w:rPr>
        <w:t>b) </w:t>
      </w:r>
      <w:r>
        <w:rPr>
          <w:rFonts w:ascii="inherit" w:eastAsia="Arial Unicode MS" w:hAnsi="inherit" w:cs="Arial Unicode MS"/>
          <w:color w:val="000000"/>
          <w:sz w:val="25"/>
          <w:szCs w:val="25"/>
        </w:rPr>
        <w:t>+1</w:t>
      </w:r>
    </w:p>
    <w:p w:rsidR="00846A90" w:rsidRDefault="00846A90" w:rsidP="00846A90">
      <w:pPr>
        <w:pStyle w:val="nospace"/>
        <w:spacing w:before="0" w:beforeAutospacing="0" w:after="0" w:afterAutospacing="0" w:line="348" w:lineRule="atLeast"/>
        <w:textAlignment w:val="baseline"/>
        <w:rPr>
          <w:rFonts w:ascii="inherit" w:eastAsia="Arial Unicode MS" w:hAnsi="inherit" w:cs="Arial Unicode MS"/>
          <w:color w:val="000000"/>
          <w:sz w:val="25"/>
          <w:szCs w:val="25"/>
        </w:rPr>
      </w:pPr>
      <w:r>
        <w:rPr>
          <w:rStyle w:val="Strong"/>
          <w:rFonts w:ascii="inherit" w:eastAsia="Arial Unicode MS" w:hAnsi="inherit" w:cs="Arial Unicode MS"/>
          <w:color w:val="000000"/>
          <w:sz w:val="25"/>
          <w:szCs w:val="25"/>
          <w:bdr w:val="none" w:sz="0" w:space="0" w:color="auto" w:frame="1"/>
        </w:rPr>
        <w:t>Feedback:</w:t>
      </w:r>
    </w:p>
    <w:p w:rsidR="00846A90" w:rsidRDefault="00846A90" w:rsidP="00846A90">
      <w:pPr>
        <w:pStyle w:val="notopspace"/>
        <w:spacing w:before="0" w:beforeAutospacing="0" w:after="0" w:afterAutospacing="0" w:line="348" w:lineRule="atLeast"/>
        <w:textAlignment w:val="baseline"/>
        <w:rPr>
          <w:rFonts w:ascii="inherit" w:eastAsia="Arial Unicode MS" w:hAnsi="inherit" w:cs="Arial Unicode MS"/>
          <w:color w:val="000000"/>
          <w:sz w:val="25"/>
          <w:szCs w:val="25"/>
        </w:rPr>
      </w:pPr>
      <w:r>
        <w:rPr>
          <w:rFonts w:ascii="inherit" w:eastAsia="Arial Unicode MS" w:hAnsi="inherit" w:cs="Arial Unicode MS"/>
          <w:color w:val="000000"/>
          <w:sz w:val="25"/>
          <w:szCs w:val="25"/>
        </w:rPr>
        <w:t xml:space="preserve">A coefficient is a measure of the degree to which two sets of numbers co-relate. </w:t>
      </w:r>
      <w:proofErr w:type="gramStart"/>
      <w:r>
        <w:rPr>
          <w:rFonts w:ascii="inherit" w:eastAsia="Arial Unicode MS" w:hAnsi="inherit" w:cs="Arial Unicode MS"/>
          <w:color w:val="000000"/>
          <w:sz w:val="25"/>
          <w:szCs w:val="25"/>
        </w:rPr>
        <w:t>If the variables always move in 'lock-step' with each other, we call that a 'perfect' correlation.</w:t>
      </w:r>
      <w:proofErr w:type="gramEnd"/>
      <w:r>
        <w:rPr>
          <w:rFonts w:ascii="inherit" w:eastAsia="Arial Unicode MS" w:hAnsi="inherit" w:cs="Arial Unicode MS"/>
          <w:color w:val="000000"/>
          <w:sz w:val="25"/>
          <w:szCs w:val="25"/>
        </w:rPr>
        <w:t xml:space="preserve"> Sometimes the variables move in the same direction as each other, a 'positive' correlation and sometimes in the opposite direction, a 'negative' correlation. Pearson's </w:t>
      </w:r>
      <w:r>
        <w:rPr>
          <w:rFonts w:ascii="Arial" w:eastAsia="Arial Unicode MS" w:hAnsi="Arial" w:cs="Arial"/>
          <w:i/>
          <w:iCs/>
          <w:color w:val="000000"/>
          <w:sz w:val="25"/>
          <w:szCs w:val="25"/>
          <w:bdr w:val="none" w:sz="0" w:space="0" w:color="auto" w:frame="1"/>
        </w:rPr>
        <w:t>r</w:t>
      </w:r>
      <w:r>
        <w:rPr>
          <w:rFonts w:ascii="inherit" w:eastAsia="Arial Unicode MS" w:hAnsi="inherit" w:cs="Arial Unicode MS"/>
          <w:color w:val="000000"/>
          <w:sz w:val="25"/>
          <w:szCs w:val="25"/>
        </w:rPr>
        <w:t> test gives an answer of +1 when there is a perfect positive correlation between interval/ratio variables and -1 when there is a perfect negative correlation between them.</w:t>
      </w:r>
      <w:r>
        <w:rPr>
          <w:rFonts w:ascii="inherit" w:eastAsia="Arial Unicode MS" w:hAnsi="inherit" w:cs="Arial Unicode MS"/>
          <w:color w:val="000000"/>
          <w:sz w:val="25"/>
          <w:szCs w:val="25"/>
        </w:rPr>
        <w:br/>
      </w:r>
    </w:p>
    <w:p w:rsidR="00846A90" w:rsidRDefault="00846A90" w:rsidP="00846A90">
      <w:pPr>
        <w:pStyle w:val="Heading3"/>
        <w:pBdr>
          <w:bottom w:val="single" w:sz="6" w:space="4" w:color="B5DA23"/>
        </w:pBdr>
        <w:shd w:val="clear" w:color="auto" w:fill="FFFFFF"/>
        <w:spacing w:before="0" w:after="150"/>
        <w:ind w:left="-150"/>
        <w:textAlignment w:val="baseline"/>
        <w:rPr>
          <w:rFonts w:ascii="inherit" w:eastAsia="Arial Unicode MS" w:hAnsi="inherit" w:cs="Arial Unicode MS"/>
          <w:color w:val="86A600"/>
          <w:sz w:val="25"/>
          <w:szCs w:val="25"/>
        </w:rPr>
      </w:pPr>
      <w:bookmarkStart w:id="18" w:name="6"/>
      <w:bookmarkEnd w:id="18"/>
      <w:r>
        <w:rPr>
          <w:rFonts w:ascii="inherit" w:eastAsia="Arial Unicode MS" w:hAnsi="inherit" w:cs="Arial Unicode MS"/>
          <w:color w:val="86A600"/>
          <w:sz w:val="25"/>
          <w:szCs w:val="25"/>
        </w:rPr>
        <w:t>Question 6</w:t>
      </w:r>
    </w:p>
    <w:p w:rsidR="00846A90" w:rsidRDefault="00846A90" w:rsidP="00846A90">
      <w:pPr>
        <w:pStyle w:val="NormalWeb"/>
        <w:spacing w:before="0" w:beforeAutospacing="0" w:after="240" w:afterAutospacing="0" w:line="348" w:lineRule="atLeast"/>
        <w:textAlignment w:val="baseline"/>
        <w:rPr>
          <w:rFonts w:ascii="inherit" w:eastAsia="Arial Unicode MS" w:hAnsi="inherit" w:cs="Arial Unicode MS"/>
          <w:color w:val="000000"/>
          <w:sz w:val="25"/>
          <w:szCs w:val="25"/>
        </w:rPr>
      </w:pPr>
      <w:r>
        <w:rPr>
          <w:rFonts w:ascii="inherit" w:eastAsia="Arial Unicode MS" w:hAnsi="inherit" w:cs="Arial Unicode MS"/>
          <w:color w:val="000000"/>
          <w:sz w:val="25"/>
          <w:szCs w:val="25"/>
        </w:rPr>
        <w:t>What is the name of the test that is used to assess the relationship between two ordinal variables?</w:t>
      </w:r>
    </w:p>
    <w:p w:rsidR="00846A90" w:rsidRDefault="00846A90" w:rsidP="00846A90">
      <w:pPr>
        <w:pStyle w:val="nospace"/>
        <w:spacing w:before="0" w:beforeAutospacing="0" w:after="0" w:afterAutospacing="0" w:line="348" w:lineRule="atLeast"/>
        <w:textAlignment w:val="baseline"/>
        <w:rPr>
          <w:rFonts w:ascii="inherit" w:eastAsia="Arial Unicode MS" w:hAnsi="inherit" w:cs="Arial Unicode MS"/>
          <w:color w:val="000000"/>
          <w:sz w:val="25"/>
          <w:szCs w:val="25"/>
        </w:rPr>
      </w:pPr>
      <w:r>
        <w:rPr>
          <w:rStyle w:val="Strong"/>
          <w:rFonts w:ascii="inherit" w:eastAsia="Arial Unicode MS" w:hAnsi="inherit" w:cs="Arial Unicode MS"/>
          <w:color w:val="000000"/>
          <w:sz w:val="25"/>
          <w:szCs w:val="25"/>
          <w:bdr w:val="none" w:sz="0" w:space="0" w:color="auto" w:frame="1"/>
        </w:rPr>
        <w:t>Correct answer:</w:t>
      </w:r>
    </w:p>
    <w:p w:rsidR="00846A90" w:rsidRDefault="00846A90" w:rsidP="00846A90">
      <w:pPr>
        <w:pStyle w:val="notopspace"/>
        <w:spacing w:before="0" w:beforeAutospacing="0" w:after="0" w:afterAutospacing="0" w:line="348" w:lineRule="atLeast"/>
        <w:textAlignment w:val="baseline"/>
        <w:rPr>
          <w:rFonts w:ascii="inherit" w:eastAsia="Arial Unicode MS" w:hAnsi="inherit" w:cs="Arial Unicode MS"/>
          <w:color w:val="000000"/>
          <w:sz w:val="25"/>
          <w:szCs w:val="25"/>
        </w:rPr>
      </w:pPr>
      <w:r>
        <w:rPr>
          <w:rStyle w:val="Strong"/>
          <w:rFonts w:ascii="inherit" w:eastAsia="Arial Unicode MS" w:hAnsi="inherit" w:cs="Arial Unicode MS"/>
          <w:color w:val="86A600"/>
          <w:sz w:val="25"/>
          <w:szCs w:val="25"/>
          <w:bdr w:val="none" w:sz="0" w:space="0" w:color="auto" w:frame="1"/>
        </w:rPr>
        <w:t>a) </w:t>
      </w:r>
      <w:r>
        <w:rPr>
          <w:rFonts w:ascii="inherit" w:eastAsia="Arial Unicode MS" w:hAnsi="inherit" w:cs="Arial Unicode MS"/>
          <w:color w:val="000000"/>
          <w:sz w:val="25"/>
          <w:szCs w:val="25"/>
        </w:rPr>
        <w:t>Spearman's </w:t>
      </w:r>
      <w:r>
        <w:rPr>
          <w:rFonts w:ascii="Arial" w:eastAsia="Arial Unicode MS" w:hAnsi="Arial" w:cs="Arial"/>
          <w:i/>
          <w:iCs/>
          <w:color w:val="000000"/>
          <w:sz w:val="25"/>
          <w:szCs w:val="25"/>
          <w:bdr w:val="none" w:sz="0" w:space="0" w:color="auto" w:frame="1"/>
        </w:rPr>
        <w:t>rho</w:t>
      </w:r>
    </w:p>
    <w:p w:rsidR="00846A90" w:rsidRDefault="00846A90" w:rsidP="00846A90">
      <w:pPr>
        <w:pStyle w:val="nospace"/>
        <w:spacing w:before="0" w:beforeAutospacing="0" w:after="0" w:afterAutospacing="0" w:line="348" w:lineRule="atLeast"/>
        <w:textAlignment w:val="baseline"/>
        <w:rPr>
          <w:rFonts w:ascii="inherit" w:eastAsia="Arial Unicode MS" w:hAnsi="inherit" w:cs="Arial Unicode MS"/>
          <w:color w:val="000000"/>
          <w:sz w:val="25"/>
          <w:szCs w:val="25"/>
        </w:rPr>
      </w:pPr>
      <w:r>
        <w:rPr>
          <w:rStyle w:val="Strong"/>
          <w:rFonts w:ascii="inherit" w:eastAsia="Arial Unicode MS" w:hAnsi="inherit" w:cs="Arial Unicode MS"/>
          <w:color w:val="000000"/>
          <w:sz w:val="25"/>
          <w:szCs w:val="25"/>
          <w:bdr w:val="none" w:sz="0" w:space="0" w:color="auto" w:frame="1"/>
        </w:rPr>
        <w:t>Feedback:</w:t>
      </w:r>
    </w:p>
    <w:p w:rsidR="00846A90" w:rsidRDefault="00846A90" w:rsidP="00846A90">
      <w:pPr>
        <w:pStyle w:val="notopspace"/>
        <w:spacing w:before="0" w:beforeAutospacing="0" w:after="0" w:afterAutospacing="0" w:line="348" w:lineRule="atLeast"/>
        <w:textAlignment w:val="baseline"/>
        <w:rPr>
          <w:rFonts w:ascii="inherit" w:eastAsia="Arial Unicode MS" w:hAnsi="inherit" w:cs="Arial Unicode MS"/>
          <w:color w:val="000000"/>
          <w:sz w:val="25"/>
          <w:szCs w:val="25"/>
        </w:rPr>
      </w:pPr>
      <w:r>
        <w:rPr>
          <w:rFonts w:ascii="inherit" w:eastAsia="Arial Unicode MS" w:hAnsi="inherit" w:cs="Arial Unicode MS"/>
          <w:color w:val="000000"/>
          <w:sz w:val="25"/>
          <w:szCs w:val="25"/>
        </w:rPr>
        <w:t>Pearson's </w:t>
      </w:r>
      <w:r>
        <w:rPr>
          <w:rFonts w:ascii="Arial" w:eastAsia="Arial Unicode MS" w:hAnsi="Arial" w:cs="Arial"/>
          <w:i/>
          <w:iCs/>
          <w:color w:val="000000"/>
          <w:sz w:val="25"/>
          <w:szCs w:val="25"/>
          <w:bdr w:val="none" w:sz="0" w:space="0" w:color="auto" w:frame="1"/>
        </w:rPr>
        <w:t>r</w:t>
      </w:r>
      <w:r>
        <w:rPr>
          <w:rFonts w:ascii="inherit" w:eastAsia="Arial Unicode MS" w:hAnsi="inherit" w:cs="Arial Unicode MS"/>
          <w:color w:val="000000"/>
          <w:sz w:val="25"/>
          <w:szCs w:val="25"/>
        </w:rPr>
        <w:t> test is extremely valuable but limited to assessing correlations between interval/ratio variables. Spearman's </w:t>
      </w:r>
      <w:r>
        <w:rPr>
          <w:rFonts w:ascii="Arial" w:eastAsia="Arial Unicode MS" w:hAnsi="Arial" w:cs="Arial"/>
          <w:i/>
          <w:iCs/>
          <w:color w:val="000000"/>
          <w:sz w:val="25"/>
          <w:szCs w:val="25"/>
          <w:bdr w:val="none" w:sz="0" w:space="0" w:color="auto" w:frame="1"/>
        </w:rPr>
        <w:t>rho</w:t>
      </w:r>
      <w:r>
        <w:rPr>
          <w:rFonts w:ascii="inherit" w:eastAsia="Arial Unicode MS" w:hAnsi="inherit" w:cs="Arial Unicode MS"/>
          <w:color w:val="000000"/>
          <w:sz w:val="25"/>
          <w:szCs w:val="25"/>
        </w:rPr>
        <w:t xml:space="preserve"> test is a very similar technique which can be used on pairs of variables when either both are ordinal or one is ordinal and the other is interval/ratio. The result will lie between -1 and +1, indicating the range of possible correlation, from perfectly negative to perfectly positive. The phi coefficient is used for </w:t>
      </w:r>
      <w:r>
        <w:rPr>
          <w:rFonts w:ascii="inherit" w:eastAsia="Arial Unicode MS" w:hAnsi="inherit" w:cs="Arial Unicode MS"/>
          <w:color w:val="000000"/>
          <w:sz w:val="25"/>
          <w:szCs w:val="25"/>
        </w:rPr>
        <w:lastRenderedPageBreak/>
        <w:t>dichotomous variables and Cramer's </w:t>
      </w:r>
      <w:r>
        <w:rPr>
          <w:rFonts w:ascii="Arial" w:eastAsia="Arial Unicode MS" w:hAnsi="Arial" w:cs="Arial"/>
          <w:i/>
          <w:iCs/>
          <w:color w:val="000000"/>
          <w:sz w:val="25"/>
          <w:szCs w:val="25"/>
          <w:bdr w:val="none" w:sz="0" w:space="0" w:color="auto" w:frame="1"/>
        </w:rPr>
        <w:t>V</w:t>
      </w:r>
      <w:r>
        <w:rPr>
          <w:rFonts w:ascii="inherit" w:eastAsia="Arial Unicode MS" w:hAnsi="inherit" w:cs="Arial Unicode MS"/>
          <w:color w:val="000000"/>
          <w:sz w:val="25"/>
          <w:szCs w:val="25"/>
        </w:rPr>
        <w:t> is a test of the strength of the relationship between nominal variables. Chi square, in brief, tests for the likelihood of relationships existing through mere chance, so is usually used in conjunction with the tests discussed in this question.</w:t>
      </w:r>
      <w:r>
        <w:rPr>
          <w:rFonts w:ascii="inherit" w:eastAsia="Arial Unicode MS" w:hAnsi="inherit" w:cs="Arial Unicode MS"/>
          <w:color w:val="000000"/>
          <w:sz w:val="25"/>
          <w:szCs w:val="25"/>
        </w:rPr>
        <w:br/>
      </w:r>
    </w:p>
    <w:p w:rsidR="00846A90" w:rsidRDefault="00846A90" w:rsidP="00846A90">
      <w:pPr>
        <w:pStyle w:val="Heading3"/>
        <w:pBdr>
          <w:bottom w:val="single" w:sz="6" w:space="4" w:color="B5DA23"/>
        </w:pBdr>
        <w:shd w:val="clear" w:color="auto" w:fill="FFFFFF"/>
        <w:spacing w:before="0" w:after="150"/>
        <w:ind w:left="-150"/>
        <w:textAlignment w:val="baseline"/>
        <w:rPr>
          <w:rFonts w:ascii="inherit" w:eastAsia="Arial Unicode MS" w:hAnsi="inherit" w:cs="Arial Unicode MS"/>
          <w:color w:val="86A600"/>
          <w:sz w:val="25"/>
          <w:szCs w:val="25"/>
        </w:rPr>
      </w:pPr>
      <w:bookmarkStart w:id="19" w:name="7"/>
      <w:bookmarkEnd w:id="19"/>
      <w:r>
        <w:rPr>
          <w:rFonts w:ascii="inherit" w:eastAsia="Arial Unicode MS" w:hAnsi="inherit" w:cs="Arial Unicode MS"/>
          <w:color w:val="86A600"/>
          <w:sz w:val="25"/>
          <w:szCs w:val="25"/>
        </w:rPr>
        <w:t>Question 7</w:t>
      </w:r>
    </w:p>
    <w:p w:rsidR="00846A90" w:rsidRDefault="00846A90" w:rsidP="00846A90">
      <w:pPr>
        <w:pStyle w:val="NormalWeb"/>
        <w:spacing w:before="0" w:beforeAutospacing="0" w:after="240" w:afterAutospacing="0" w:line="348" w:lineRule="atLeast"/>
        <w:textAlignment w:val="baseline"/>
        <w:rPr>
          <w:rFonts w:ascii="inherit" w:eastAsia="Arial Unicode MS" w:hAnsi="inherit" w:cs="Arial Unicode MS"/>
          <w:color w:val="000000"/>
          <w:sz w:val="25"/>
          <w:szCs w:val="25"/>
        </w:rPr>
      </w:pPr>
      <w:r>
        <w:rPr>
          <w:rFonts w:ascii="inherit" w:eastAsia="Arial Unicode MS" w:hAnsi="inherit" w:cs="Arial Unicode MS"/>
          <w:color w:val="000000"/>
          <w:sz w:val="25"/>
          <w:szCs w:val="25"/>
        </w:rPr>
        <w:t>When might it be appropriate to conduct a multivariate analysis test?</w:t>
      </w:r>
    </w:p>
    <w:p w:rsidR="00846A90" w:rsidRDefault="00846A90" w:rsidP="00846A90">
      <w:pPr>
        <w:pStyle w:val="nospace"/>
        <w:spacing w:before="0" w:beforeAutospacing="0" w:after="0" w:afterAutospacing="0" w:line="348" w:lineRule="atLeast"/>
        <w:textAlignment w:val="baseline"/>
        <w:rPr>
          <w:rFonts w:ascii="inherit" w:eastAsia="Arial Unicode MS" w:hAnsi="inherit" w:cs="Arial Unicode MS"/>
          <w:color w:val="000000"/>
          <w:sz w:val="25"/>
          <w:szCs w:val="25"/>
        </w:rPr>
      </w:pPr>
      <w:r>
        <w:rPr>
          <w:rStyle w:val="Strong"/>
          <w:rFonts w:ascii="inherit" w:eastAsia="Arial Unicode MS" w:hAnsi="inherit" w:cs="Arial Unicode MS"/>
          <w:color w:val="000000"/>
          <w:sz w:val="25"/>
          <w:szCs w:val="25"/>
          <w:bdr w:val="none" w:sz="0" w:space="0" w:color="auto" w:frame="1"/>
        </w:rPr>
        <w:t>Correct answer:</w:t>
      </w:r>
    </w:p>
    <w:p w:rsidR="00846A90" w:rsidRDefault="00846A90" w:rsidP="00846A90">
      <w:pPr>
        <w:pStyle w:val="notopspace"/>
        <w:spacing w:before="0" w:beforeAutospacing="0" w:after="0" w:afterAutospacing="0" w:line="348" w:lineRule="atLeast"/>
        <w:textAlignment w:val="baseline"/>
        <w:rPr>
          <w:rFonts w:ascii="inherit" w:eastAsia="Arial Unicode MS" w:hAnsi="inherit" w:cs="Arial Unicode MS"/>
          <w:color w:val="000000"/>
          <w:sz w:val="25"/>
          <w:szCs w:val="25"/>
        </w:rPr>
      </w:pPr>
      <w:r>
        <w:rPr>
          <w:rStyle w:val="Strong"/>
          <w:rFonts w:ascii="inherit" w:eastAsia="Arial Unicode MS" w:hAnsi="inherit" w:cs="Arial Unicode MS"/>
          <w:color w:val="86A600"/>
          <w:sz w:val="25"/>
          <w:szCs w:val="25"/>
          <w:bdr w:val="none" w:sz="0" w:space="0" w:color="auto" w:frame="1"/>
        </w:rPr>
        <w:t>d) </w:t>
      </w:r>
      <w:r>
        <w:rPr>
          <w:rFonts w:ascii="inherit" w:eastAsia="Arial Unicode MS" w:hAnsi="inherit" w:cs="Arial Unicode MS"/>
          <w:color w:val="000000"/>
          <w:sz w:val="25"/>
          <w:szCs w:val="25"/>
        </w:rPr>
        <w:t>All of the above.</w:t>
      </w:r>
    </w:p>
    <w:p w:rsidR="00846A90" w:rsidRDefault="00846A90" w:rsidP="00846A90">
      <w:pPr>
        <w:pStyle w:val="nospace"/>
        <w:spacing w:before="0" w:beforeAutospacing="0" w:after="0" w:afterAutospacing="0" w:line="348" w:lineRule="atLeast"/>
        <w:textAlignment w:val="baseline"/>
        <w:rPr>
          <w:rFonts w:ascii="inherit" w:eastAsia="Arial Unicode MS" w:hAnsi="inherit" w:cs="Arial Unicode MS"/>
          <w:color w:val="000000"/>
          <w:sz w:val="25"/>
          <w:szCs w:val="25"/>
        </w:rPr>
      </w:pPr>
      <w:r>
        <w:rPr>
          <w:rStyle w:val="Strong"/>
          <w:rFonts w:ascii="inherit" w:eastAsia="Arial Unicode MS" w:hAnsi="inherit" w:cs="Arial Unicode MS"/>
          <w:color w:val="000000"/>
          <w:sz w:val="25"/>
          <w:szCs w:val="25"/>
          <w:bdr w:val="none" w:sz="0" w:space="0" w:color="auto" w:frame="1"/>
        </w:rPr>
        <w:t>Feedback:</w:t>
      </w:r>
    </w:p>
    <w:p w:rsidR="00846A90" w:rsidRDefault="00846A90" w:rsidP="00846A90">
      <w:pPr>
        <w:pStyle w:val="notopspace"/>
        <w:spacing w:before="0" w:beforeAutospacing="0" w:after="0" w:afterAutospacing="0" w:line="348" w:lineRule="atLeast"/>
        <w:textAlignment w:val="baseline"/>
        <w:rPr>
          <w:rFonts w:ascii="inherit" w:eastAsia="Arial Unicode MS" w:hAnsi="inherit" w:cs="Arial Unicode MS"/>
          <w:color w:val="000000"/>
          <w:sz w:val="25"/>
          <w:szCs w:val="25"/>
        </w:rPr>
      </w:pPr>
      <w:r>
        <w:rPr>
          <w:rFonts w:ascii="inherit" w:eastAsia="Arial Unicode MS" w:hAnsi="inherit" w:cs="Arial Unicode MS"/>
          <w:color w:val="000000"/>
          <w:sz w:val="25"/>
          <w:szCs w:val="25"/>
        </w:rPr>
        <w:t xml:space="preserve">Multivariate analysis involves the analysis of three or more variables, and tends to be used when we have reason to suspect the nature of the relationship between two variables. Two variables can, indeed, be related to each other but perhaps in a more complex way than appears at first sight. Perhaps when a number of factors co-exist the relationship between any two of them is strong. Multivariate analysis enables us to test for many types of cross-relationships between a </w:t>
      </w:r>
      <w:proofErr w:type="gramStart"/>
      <w:r>
        <w:rPr>
          <w:rFonts w:ascii="inherit" w:eastAsia="Arial Unicode MS" w:hAnsi="inherit" w:cs="Arial Unicode MS"/>
          <w:color w:val="000000"/>
          <w:sz w:val="25"/>
          <w:szCs w:val="25"/>
        </w:rPr>
        <w:t>number</w:t>
      </w:r>
      <w:proofErr w:type="gramEnd"/>
      <w:r>
        <w:rPr>
          <w:rFonts w:ascii="inherit" w:eastAsia="Arial Unicode MS" w:hAnsi="inherit" w:cs="Arial Unicode MS"/>
          <w:color w:val="000000"/>
          <w:sz w:val="25"/>
          <w:szCs w:val="25"/>
        </w:rPr>
        <w:t xml:space="preserve"> of variables, at once.</w:t>
      </w:r>
      <w:r>
        <w:rPr>
          <w:rFonts w:ascii="inherit" w:eastAsia="Arial Unicode MS" w:hAnsi="inherit" w:cs="Arial Unicode MS"/>
          <w:color w:val="000000"/>
          <w:sz w:val="25"/>
          <w:szCs w:val="25"/>
        </w:rPr>
        <w:br/>
      </w:r>
    </w:p>
    <w:p w:rsidR="00846A90" w:rsidRDefault="00846A90" w:rsidP="00846A90">
      <w:pPr>
        <w:pStyle w:val="Heading3"/>
        <w:pBdr>
          <w:bottom w:val="single" w:sz="6" w:space="4" w:color="B5DA23"/>
        </w:pBdr>
        <w:shd w:val="clear" w:color="auto" w:fill="FFFFFF"/>
        <w:spacing w:before="0" w:after="150"/>
        <w:ind w:left="-150"/>
        <w:textAlignment w:val="baseline"/>
        <w:rPr>
          <w:rFonts w:ascii="inherit" w:eastAsia="Arial Unicode MS" w:hAnsi="inherit" w:cs="Arial Unicode MS"/>
          <w:color w:val="86A600"/>
          <w:sz w:val="25"/>
          <w:szCs w:val="25"/>
        </w:rPr>
      </w:pPr>
      <w:bookmarkStart w:id="20" w:name="8"/>
      <w:bookmarkEnd w:id="20"/>
      <w:r>
        <w:rPr>
          <w:rFonts w:ascii="inherit" w:eastAsia="Arial Unicode MS" w:hAnsi="inherit" w:cs="Arial Unicode MS"/>
          <w:color w:val="86A600"/>
          <w:sz w:val="25"/>
          <w:szCs w:val="25"/>
        </w:rPr>
        <w:t>Question 8</w:t>
      </w:r>
    </w:p>
    <w:p w:rsidR="00846A90" w:rsidRDefault="00846A90" w:rsidP="00846A90">
      <w:pPr>
        <w:pStyle w:val="NormalWeb"/>
        <w:spacing w:before="0" w:beforeAutospacing="0" w:after="240" w:afterAutospacing="0" w:line="348" w:lineRule="atLeast"/>
        <w:textAlignment w:val="baseline"/>
        <w:rPr>
          <w:rFonts w:ascii="inherit" w:eastAsia="Arial Unicode MS" w:hAnsi="inherit" w:cs="Arial Unicode MS"/>
          <w:color w:val="000000"/>
          <w:sz w:val="25"/>
          <w:szCs w:val="25"/>
        </w:rPr>
      </w:pPr>
      <w:r>
        <w:rPr>
          <w:rFonts w:ascii="inherit" w:eastAsia="Arial Unicode MS" w:hAnsi="inherit" w:cs="Arial Unicode MS"/>
          <w:color w:val="000000"/>
          <w:sz w:val="25"/>
          <w:szCs w:val="25"/>
        </w:rPr>
        <w:t>What is meant by a "spurious" relationship between two variables?</w:t>
      </w:r>
    </w:p>
    <w:p w:rsidR="00846A90" w:rsidRDefault="00846A90" w:rsidP="00846A90">
      <w:pPr>
        <w:pStyle w:val="nospace"/>
        <w:spacing w:before="0" w:beforeAutospacing="0" w:after="0" w:afterAutospacing="0" w:line="348" w:lineRule="atLeast"/>
        <w:textAlignment w:val="baseline"/>
        <w:rPr>
          <w:rFonts w:ascii="inherit" w:eastAsia="Arial Unicode MS" w:hAnsi="inherit" w:cs="Arial Unicode MS"/>
          <w:color w:val="000000"/>
          <w:sz w:val="25"/>
          <w:szCs w:val="25"/>
        </w:rPr>
      </w:pPr>
      <w:r>
        <w:rPr>
          <w:rStyle w:val="Strong"/>
          <w:rFonts w:ascii="inherit" w:eastAsia="Arial Unicode MS" w:hAnsi="inherit" w:cs="Arial Unicode MS"/>
          <w:color w:val="000000"/>
          <w:sz w:val="25"/>
          <w:szCs w:val="25"/>
          <w:bdr w:val="none" w:sz="0" w:space="0" w:color="auto" w:frame="1"/>
        </w:rPr>
        <w:t>Correct answer:</w:t>
      </w:r>
    </w:p>
    <w:p w:rsidR="00846A90" w:rsidRDefault="00846A90" w:rsidP="00846A90">
      <w:pPr>
        <w:pStyle w:val="notopspace"/>
        <w:spacing w:before="0" w:beforeAutospacing="0" w:after="0" w:afterAutospacing="0" w:line="348" w:lineRule="atLeast"/>
        <w:textAlignment w:val="baseline"/>
        <w:rPr>
          <w:rFonts w:ascii="inherit" w:eastAsia="Arial Unicode MS" w:hAnsi="inherit" w:cs="Arial Unicode MS"/>
          <w:color w:val="000000"/>
          <w:sz w:val="25"/>
          <w:szCs w:val="25"/>
        </w:rPr>
      </w:pPr>
      <w:r>
        <w:rPr>
          <w:rStyle w:val="Strong"/>
          <w:rFonts w:ascii="inherit" w:eastAsia="Arial Unicode MS" w:hAnsi="inherit" w:cs="Arial Unicode MS"/>
          <w:color w:val="86A600"/>
          <w:sz w:val="25"/>
          <w:szCs w:val="25"/>
          <w:bdr w:val="none" w:sz="0" w:space="0" w:color="auto" w:frame="1"/>
        </w:rPr>
        <w:t>c) </w:t>
      </w:r>
      <w:r>
        <w:rPr>
          <w:rFonts w:ascii="inherit" w:eastAsia="Arial Unicode MS" w:hAnsi="inherit" w:cs="Arial Unicode MS"/>
          <w:color w:val="000000"/>
          <w:sz w:val="25"/>
          <w:szCs w:val="25"/>
        </w:rPr>
        <w:t>A relationship that appears to be true because each variable is related to a third one.</w:t>
      </w:r>
    </w:p>
    <w:p w:rsidR="00846A90" w:rsidRDefault="00846A90" w:rsidP="00846A90">
      <w:pPr>
        <w:pStyle w:val="nospace"/>
        <w:spacing w:before="0" w:beforeAutospacing="0" w:after="0" w:afterAutospacing="0" w:line="348" w:lineRule="atLeast"/>
        <w:textAlignment w:val="baseline"/>
        <w:rPr>
          <w:rFonts w:ascii="inherit" w:eastAsia="Arial Unicode MS" w:hAnsi="inherit" w:cs="Arial Unicode MS"/>
          <w:color w:val="000000"/>
          <w:sz w:val="25"/>
          <w:szCs w:val="25"/>
        </w:rPr>
      </w:pPr>
      <w:r>
        <w:rPr>
          <w:rStyle w:val="Strong"/>
          <w:rFonts w:ascii="inherit" w:eastAsia="Arial Unicode MS" w:hAnsi="inherit" w:cs="Arial Unicode MS"/>
          <w:color w:val="000000"/>
          <w:sz w:val="25"/>
          <w:szCs w:val="25"/>
          <w:bdr w:val="none" w:sz="0" w:space="0" w:color="auto" w:frame="1"/>
        </w:rPr>
        <w:t>Feedback:</w:t>
      </w:r>
    </w:p>
    <w:p w:rsidR="00846A90" w:rsidRDefault="00846A90" w:rsidP="00846A90">
      <w:pPr>
        <w:pStyle w:val="notopspace"/>
        <w:spacing w:before="0" w:beforeAutospacing="0" w:after="0" w:afterAutospacing="0" w:line="348" w:lineRule="atLeast"/>
        <w:textAlignment w:val="baseline"/>
        <w:rPr>
          <w:rFonts w:ascii="inherit" w:eastAsia="Arial Unicode MS" w:hAnsi="inherit" w:cs="Arial Unicode MS"/>
          <w:color w:val="000000"/>
          <w:sz w:val="25"/>
          <w:szCs w:val="25"/>
        </w:rPr>
      </w:pPr>
      <w:r>
        <w:rPr>
          <w:rFonts w:ascii="inherit" w:eastAsia="Arial Unicode MS" w:hAnsi="inherit" w:cs="Arial Unicode MS"/>
          <w:color w:val="000000"/>
          <w:sz w:val="25"/>
          <w:szCs w:val="25"/>
        </w:rPr>
        <w:t>One of the conditions under which it is appropriate to use multivariate analysis is when the relationship between two variables might be spurious: this means that the relationship, which seemed to exist, doesn't exist in reality. A third variable turns out, perhaps, to be responsible for the variation in both sets of values, and so they are not really related to each other, so their relationship was "spurious".</w:t>
      </w:r>
      <w:r>
        <w:rPr>
          <w:rFonts w:ascii="inherit" w:eastAsia="Arial Unicode MS" w:hAnsi="inherit" w:cs="Arial Unicode MS"/>
          <w:color w:val="000000"/>
          <w:sz w:val="25"/>
          <w:szCs w:val="25"/>
        </w:rPr>
        <w:br/>
      </w:r>
    </w:p>
    <w:p w:rsidR="00846A90" w:rsidRDefault="00846A90" w:rsidP="00846A90">
      <w:pPr>
        <w:pStyle w:val="Heading3"/>
        <w:pBdr>
          <w:bottom w:val="single" w:sz="6" w:space="4" w:color="B5DA23"/>
        </w:pBdr>
        <w:shd w:val="clear" w:color="auto" w:fill="FFFFFF"/>
        <w:spacing w:before="0" w:after="150"/>
        <w:ind w:left="-150"/>
        <w:textAlignment w:val="baseline"/>
        <w:rPr>
          <w:rFonts w:ascii="inherit" w:eastAsia="Arial Unicode MS" w:hAnsi="inherit" w:cs="Arial Unicode MS"/>
          <w:color w:val="86A600"/>
          <w:sz w:val="25"/>
          <w:szCs w:val="25"/>
        </w:rPr>
      </w:pPr>
      <w:bookmarkStart w:id="21" w:name="9"/>
      <w:bookmarkEnd w:id="21"/>
      <w:r>
        <w:rPr>
          <w:rFonts w:ascii="inherit" w:eastAsia="Arial Unicode MS" w:hAnsi="inherit" w:cs="Arial Unicode MS"/>
          <w:color w:val="86A600"/>
          <w:sz w:val="25"/>
          <w:szCs w:val="25"/>
        </w:rPr>
        <w:t>Question 9</w:t>
      </w:r>
    </w:p>
    <w:p w:rsidR="00846A90" w:rsidRDefault="00846A90" w:rsidP="00846A90">
      <w:pPr>
        <w:pStyle w:val="NormalWeb"/>
        <w:spacing w:before="0" w:beforeAutospacing="0" w:after="240" w:afterAutospacing="0" w:line="348" w:lineRule="atLeast"/>
        <w:textAlignment w:val="baseline"/>
        <w:rPr>
          <w:rFonts w:ascii="inherit" w:eastAsia="Arial Unicode MS" w:hAnsi="inherit" w:cs="Arial Unicode MS"/>
          <w:color w:val="000000"/>
          <w:sz w:val="25"/>
          <w:szCs w:val="25"/>
        </w:rPr>
      </w:pPr>
      <w:r>
        <w:rPr>
          <w:rFonts w:ascii="inherit" w:eastAsia="Arial Unicode MS" w:hAnsi="inherit" w:cs="Arial Unicode MS"/>
          <w:color w:val="000000"/>
          <w:sz w:val="25"/>
          <w:szCs w:val="25"/>
        </w:rPr>
        <w:t>A test of statistical significance indicates how confident the researcher is about:</w:t>
      </w:r>
    </w:p>
    <w:p w:rsidR="00846A90" w:rsidRDefault="00846A90" w:rsidP="00846A90">
      <w:pPr>
        <w:pStyle w:val="nospace"/>
        <w:spacing w:before="0" w:beforeAutospacing="0" w:after="0" w:afterAutospacing="0" w:line="348" w:lineRule="atLeast"/>
        <w:textAlignment w:val="baseline"/>
        <w:rPr>
          <w:rFonts w:ascii="inherit" w:eastAsia="Arial Unicode MS" w:hAnsi="inherit" w:cs="Arial Unicode MS"/>
          <w:color w:val="000000"/>
          <w:sz w:val="25"/>
          <w:szCs w:val="25"/>
        </w:rPr>
      </w:pPr>
      <w:r>
        <w:rPr>
          <w:rStyle w:val="Strong"/>
          <w:rFonts w:ascii="inherit" w:eastAsia="Arial Unicode MS" w:hAnsi="inherit" w:cs="Arial Unicode MS"/>
          <w:color w:val="000000"/>
          <w:sz w:val="25"/>
          <w:szCs w:val="25"/>
          <w:bdr w:val="none" w:sz="0" w:space="0" w:color="auto" w:frame="1"/>
        </w:rPr>
        <w:t>Correct answer:</w:t>
      </w:r>
    </w:p>
    <w:p w:rsidR="00846A90" w:rsidRDefault="00846A90" w:rsidP="00846A90">
      <w:pPr>
        <w:pStyle w:val="notopspace"/>
        <w:spacing w:before="0" w:beforeAutospacing="0" w:after="0" w:afterAutospacing="0" w:line="348" w:lineRule="atLeast"/>
        <w:textAlignment w:val="baseline"/>
        <w:rPr>
          <w:rFonts w:ascii="inherit" w:eastAsia="Arial Unicode MS" w:hAnsi="inherit" w:cs="Arial Unicode MS"/>
          <w:color w:val="000000"/>
          <w:sz w:val="25"/>
          <w:szCs w:val="25"/>
        </w:rPr>
      </w:pPr>
      <w:r>
        <w:rPr>
          <w:rStyle w:val="Strong"/>
          <w:rFonts w:ascii="inherit" w:eastAsia="Arial Unicode MS" w:hAnsi="inherit" w:cs="Arial Unicode MS"/>
          <w:color w:val="86A600"/>
          <w:sz w:val="25"/>
          <w:szCs w:val="25"/>
          <w:bdr w:val="none" w:sz="0" w:space="0" w:color="auto" w:frame="1"/>
        </w:rPr>
        <w:t>d) </w:t>
      </w:r>
      <w:proofErr w:type="gramStart"/>
      <w:r>
        <w:rPr>
          <w:rFonts w:ascii="inherit" w:eastAsia="Arial Unicode MS" w:hAnsi="inherit" w:cs="Arial Unicode MS"/>
          <w:color w:val="000000"/>
          <w:sz w:val="25"/>
          <w:szCs w:val="25"/>
        </w:rPr>
        <w:t>generalising</w:t>
      </w:r>
      <w:proofErr w:type="gramEnd"/>
      <w:r>
        <w:rPr>
          <w:rFonts w:ascii="inherit" w:eastAsia="Arial Unicode MS" w:hAnsi="inherit" w:cs="Arial Unicode MS"/>
          <w:color w:val="000000"/>
          <w:sz w:val="25"/>
          <w:szCs w:val="25"/>
        </w:rPr>
        <w:t xml:space="preserve"> their findings from the sample to the population.</w:t>
      </w:r>
    </w:p>
    <w:p w:rsidR="00846A90" w:rsidRDefault="00846A90" w:rsidP="00846A90">
      <w:pPr>
        <w:pStyle w:val="nospace"/>
        <w:spacing w:before="0" w:beforeAutospacing="0" w:after="0" w:afterAutospacing="0" w:line="348" w:lineRule="atLeast"/>
        <w:textAlignment w:val="baseline"/>
        <w:rPr>
          <w:rFonts w:ascii="inherit" w:eastAsia="Arial Unicode MS" w:hAnsi="inherit" w:cs="Arial Unicode MS"/>
          <w:color w:val="000000"/>
          <w:sz w:val="25"/>
          <w:szCs w:val="25"/>
        </w:rPr>
      </w:pPr>
      <w:r>
        <w:rPr>
          <w:rStyle w:val="Strong"/>
          <w:rFonts w:ascii="inherit" w:eastAsia="Arial Unicode MS" w:hAnsi="inherit" w:cs="Arial Unicode MS"/>
          <w:color w:val="000000"/>
          <w:sz w:val="25"/>
          <w:szCs w:val="25"/>
          <w:bdr w:val="none" w:sz="0" w:space="0" w:color="auto" w:frame="1"/>
        </w:rPr>
        <w:t>Feedback:</w:t>
      </w:r>
    </w:p>
    <w:p w:rsidR="00846A90" w:rsidRDefault="00846A90" w:rsidP="00846A90">
      <w:pPr>
        <w:pStyle w:val="notopspace"/>
        <w:spacing w:before="0" w:beforeAutospacing="0" w:after="0" w:afterAutospacing="0" w:line="348" w:lineRule="atLeast"/>
        <w:textAlignment w:val="baseline"/>
        <w:rPr>
          <w:rFonts w:ascii="inherit" w:eastAsia="Arial Unicode MS" w:hAnsi="inherit" w:cs="Arial Unicode MS"/>
          <w:color w:val="000000"/>
          <w:sz w:val="25"/>
          <w:szCs w:val="25"/>
        </w:rPr>
      </w:pPr>
      <w:r>
        <w:rPr>
          <w:rFonts w:ascii="inherit" w:eastAsia="Arial Unicode MS" w:hAnsi="inherit" w:cs="Arial Unicode MS"/>
          <w:color w:val="000000"/>
          <w:sz w:val="25"/>
          <w:szCs w:val="25"/>
        </w:rPr>
        <w:t xml:space="preserve">Tests of statistical significance allow the researcher to estimate how confident they can be that there is a real relationship between the variables they are studying and thus that their </w:t>
      </w:r>
      <w:r>
        <w:rPr>
          <w:rFonts w:ascii="inherit" w:eastAsia="Arial Unicode MS" w:hAnsi="inherit" w:cs="Arial Unicode MS"/>
          <w:color w:val="000000"/>
          <w:sz w:val="25"/>
          <w:szCs w:val="25"/>
        </w:rPr>
        <w:lastRenderedPageBreak/>
        <w:t>results can be generalised from the sample to the target population.</w:t>
      </w:r>
      <w:r>
        <w:rPr>
          <w:rFonts w:ascii="inherit" w:eastAsia="Arial Unicode MS" w:hAnsi="inherit" w:cs="Arial Unicode MS"/>
          <w:color w:val="000000"/>
          <w:sz w:val="25"/>
          <w:szCs w:val="25"/>
        </w:rPr>
        <w:br/>
      </w:r>
    </w:p>
    <w:p w:rsidR="00846A90" w:rsidRDefault="00846A90" w:rsidP="00846A90">
      <w:pPr>
        <w:pStyle w:val="Heading3"/>
        <w:pBdr>
          <w:bottom w:val="single" w:sz="6" w:space="4" w:color="B5DA23"/>
        </w:pBdr>
        <w:shd w:val="clear" w:color="auto" w:fill="FFFFFF"/>
        <w:spacing w:before="0" w:after="150"/>
        <w:ind w:left="-150"/>
        <w:textAlignment w:val="baseline"/>
        <w:rPr>
          <w:rFonts w:ascii="inherit" w:eastAsia="Arial Unicode MS" w:hAnsi="inherit" w:cs="Arial Unicode MS"/>
          <w:color w:val="86A600"/>
          <w:sz w:val="25"/>
          <w:szCs w:val="25"/>
        </w:rPr>
      </w:pPr>
      <w:bookmarkStart w:id="22" w:name="10"/>
      <w:bookmarkEnd w:id="22"/>
      <w:r>
        <w:rPr>
          <w:rFonts w:ascii="inherit" w:eastAsia="Arial Unicode MS" w:hAnsi="inherit" w:cs="Arial Unicode MS"/>
          <w:color w:val="86A600"/>
          <w:sz w:val="25"/>
          <w:szCs w:val="25"/>
        </w:rPr>
        <w:t>Question 10</w:t>
      </w:r>
    </w:p>
    <w:p w:rsidR="00846A90" w:rsidRDefault="00846A90" w:rsidP="00846A90">
      <w:pPr>
        <w:pStyle w:val="NormalWeb"/>
        <w:spacing w:before="0" w:beforeAutospacing="0" w:after="0" w:afterAutospacing="0" w:line="348" w:lineRule="atLeast"/>
        <w:textAlignment w:val="baseline"/>
        <w:rPr>
          <w:rFonts w:ascii="inherit" w:eastAsia="Arial Unicode MS" w:hAnsi="inherit" w:cs="Arial Unicode MS"/>
          <w:color w:val="000000"/>
          <w:sz w:val="25"/>
          <w:szCs w:val="25"/>
        </w:rPr>
      </w:pPr>
      <w:r>
        <w:rPr>
          <w:rFonts w:ascii="inherit" w:eastAsia="Arial Unicode MS" w:hAnsi="inherit" w:cs="Arial Unicode MS"/>
          <w:color w:val="000000"/>
          <w:sz w:val="25"/>
          <w:szCs w:val="25"/>
        </w:rPr>
        <w:t>Setting the </w:t>
      </w:r>
      <w:r>
        <w:rPr>
          <w:rFonts w:ascii="Arial" w:eastAsia="Arial Unicode MS" w:hAnsi="Arial" w:cs="Arial"/>
          <w:i/>
          <w:iCs/>
          <w:color w:val="000000"/>
          <w:sz w:val="25"/>
          <w:szCs w:val="25"/>
          <w:bdr w:val="none" w:sz="0" w:space="0" w:color="auto" w:frame="1"/>
        </w:rPr>
        <w:t>p</w:t>
      </w:r>
      <w:r>
        <w:rPr>
          <w:rFonts w:ascii="inherit" w:eastAsia="Arial Unicode MS" w:hAnsi="inherit" w:cs="Arial Unicode MS"/>
          <w:color w:val="000000"/>
          <w:sz w:val="25"/>
          <w:szCs w:val="25"/>
        </w:rPr>
        <w:t> level at 0.01 increases the chances of making a:</w:t>
      </w:r>
    </w:p>
    <w:p w:rsidR="00846A90" w:rsidRDefault="00846A90" w:rsidP="00846A90">
      <w:pPr>
        <w:pStyle w:val="nospace"/>
        <w:spacing w:before="0" w:beforeAutospacing="0" w:after="0" w:afterAutospacing="0" w:line="348" w:lineRule="atLeast"/>
        <w:textAlignment w:val="baseline"/>
        <w:rPr>
          <w:rFonts w:ascii="inherit" w:eastAsia="Arial Unicode MS" w:hAnsi="inherit" w:cs="Arial Unicode MS"/>
          <w:color w:val="000000"/>
          <w:sz w:val="25"/>
          <w:szCs w:val="25"/>
        </w:rPr>
      </w:pPr>
      <w:r>
        <w:rPr>
          <w:rStyle w:val="Strong"/>
          <w:rFonts w:ascii="inherit" w:eastAsia="Arial Unicode MS" w:hAnsi="inherit" w:cs="Arial Unicode MS"/>
          <w:color w:val="000000"/>
          <w:sz w:val="25"/>
          <w:szCs w:val="25"/>
          <w:bdr w:val="none" w:sz="0" w:space="0" w:color="auto" w:frame="1"/>
        </w:rPr>
        <w:t>Correct answer:</w:t>
      </w:r>
    </w:p>
    <w:p w:rsidR="00846A90" w:rsidRDefault="00846A90" w:rsidP="00846A90">
      <w:pPr>
        <w:pStyle w:val="notopspace"/>
        <w:spacing w:before="0" w:beforeAutospacing="0" w:after="0" w:afterAutospacing="0" w:line="348" w:lineRule="atLeast"/>
        <w:textAlignment w:val="baseline"/>
        <w:rPr>
          <w:rFonts w:ascii="inherit" w:eastAsia="Arial Unicode MS" w:hAnsi="inherit" w:cs="Arial Unicode MS"/>
          <w:color w:val="000000"/>
          <w:sz w:val="25"/>
          <w:szCs w:val="25"/>
        </w:rPr>
      </w:pPr>
      <w:r>
        <w:rPr>
          <w:rStyle w:val="Strong"/>
          <w:rFonts w:ascii="inherit" w:eastAsia="Arial Unicode MS" w:hAnsi="inherit" w:cs="Arial Unicode MS"/>
          <w:color w:val="86A600"/>
          <w:sz w:val="25"/>
          <w:szCs w:val="25"/>
          <w:bdr w:val="none" w:sz="0" w:space="0" w:color="auto" w:frame="1"/>
        </w:rPr>
        <w:t>b) </w:t>
      </w:r>
      <w:r>
        <w:rPr>
          <w:rFonts w:ascii="inherit" w:eastAsia="Arial Unicode MS" w:hAnsi="inherit" w:cs="Arial Unicode MS"/>
          <w:color w:val="000000"/>
          <w:sz w:val="25"/>
          <w:szCs w:val="25"/>
        </w:rPr>
        <w:t>Type II error</w:t>
      </w:r>
    </w:p>
    <w:p w:rsidR="00846A90" w:rsidRDefault="00846A90" w:rsidP="00846A90">
      <w:pPr>
        <w:pStyle w:val="nospace"/>
        <w:spacing w:before="0" w:beforeAutospacing="0" w:after="0" w:afterAutospacing="0" w:line="348" w:lineRule="atLeast"/>
        <w:textAlignment w:val="baseline"/>
        <w:rPr>
          <w:rFonts w:ascii="inherit" w:eastAsia="Arial Unicode MS" w:hAnsi="inherit" w:cs="Arial Unicode MS"/>
          <w:color w:val="000000"/>
          <w:sz w:val="25"/>
          <w:szCs w:val="25"/>
        </w:rPr>
      </w:pPr>
      <w:r>
        <w:rPr>
          <w:rStyle w:val="Strong"/>
          <w:rFonts w:ascii="inherit" w:eastAsia="Arial Unicode MS" w:hAnsi="inherit" w:cs="Arial Unicode MS"/>
          <w:color w:val="000000"/>
          <w:sz w:val="25"/>
          <w:szCs w:val="25"/>
          <w:bdr w:val="none" w:sz="0" w:space="0" w:color="auto" w:frame="1"/>
        </w:rPr>
        <w:t>Feedback:</w:t>
      </w:r>
    </w:p>
    <w:p w:rsidR="00846A90" w:rsidRDefault="00846A90" w:rsidP="00846A90">
      <w:pPr>
        <w:pStyle w:val="notopspace"/>
        <w:spacing w:before="0" w:beforeAutospacing="0" w:after="0" w:afterAutospacing="0" w:line="348" w:lineRule="atLeast"/>
        <w:textAlignment w:val="baseline"/>
        <w:rPr>
          <w:rFonts w:ascii="inherit" w:eastAsia="Arial Unicode MS" w:hAnsi="inherit" w:cs="Arial Unicode MS"/>
          <w:color w:val="000000"/>
          <w:sz w:val="25"/>
          <w:szCs w:val="25"/>
        </w:rPr>
      </w:pPr>
      <w:r>
        <w:rPr>
          <w:rFonts w:ascii="inherit" w:eastAsia="Arial Unicode MS" w:hAnsi="inherit" w:cs="Arial Unicode MS"/>
          <w:color w:val="000000"/>
          <w:sz w:val="25"/>
          <w:szCs w:val="25"/>
        </w:rPr>
        <w:t>The </w:t>
      </w:r>
      <w:r>
        <w:rPr>
          <w:rFonts w:ascii="Arial" w:eastAsia="Arial Unicode MS" w:hAnsi="Arial" w:cs="Arial"/>
          <w:i/>
          <w:iCs/>
          <w:color w:val="000000"/>
          <w:sz w:val="25"/>
          <w:szCs w:val="25"/>
          <w:bdr w:val="none" w:sz="0" w:space="0" w:color="auto" w:frame="1"/>
        </w:rPr>
        <w:t>p</w:t>
      </w:r>
      <w:r>
        <w:rPr>
          <w:rFonts w:ascii="inherit" w:eastAsia="Arial Unicode MS" w:hAnsi="inherit" w:cs="Arial Unicode MS"/>
          <w:color w:val="000000"/>
          <w:sz w:val="25"/>
          <w:szCs w:val="25"/>
        </w:rPr>
        <w:t> value represents the level of probability that an apparently significant relationship between variables was really just due to chance. If </w:t>
      </w:r>
      <w:r>
        <w:rPr>
          <w:rFonts w:ascii="Arial" w:eastAsia="Arial Unicode MS" w:hAnsi="Arial" w:cs="Arial"/>
          <w:i/>
          <w:iCs/>
          <w:color w:val="000000"/>
          <w:sz w:val="25"/>
          <w:szCs w:val="25"/>
          <w:bdr w:val="none" w:sz="0" w:space="0" w:color="auto" w:frame="1"/>
        </w:rPr>
        <w:t>p</w:t>
      </w:r>
      <w:r>
        <w:rPr>
          <w:rFonts w:ascii="inherit" w:eastAsia="Arial Unicode MS" w:hAnsi="inherit" w:cs="Arial Unicode MS"/>
          <w:color w:val="000000"/>
          <w:sz w:val="25"/>
          <w:szCs w:val="25"/>
        </w:rPr>
        <w:t> is set at 0.01, this means that we would expect such a result in only 1 in 100 cases. This is a very stringent level, and while it means that the researcher can be more confident about a significant result if they find one, it also increases the chance of making a Type II error: confirming the null hypothesis when it should be rejected.</w:t>
      </w:r>
      <w:r>
        <w:rPr>
          <w:rFonts w:ascii="inherit" w:eastAsia="Arial Unicode MS" w:hAnsi="inherit" w:cs="Arial Unicode MS"/>
          <w:color w:val="000000"/>
          <w:sz w:val="25"/>
          <w:szCs w:val="25"/>
        </w:rPr>
        <w:br/>
      </w:r>
      <w:bookmarkStart w:id="23" w:name="_GoBack"/>
      <w:bookmarkEnd w:id="23"/>
    </w:p>
    <w:p w:rsidR="00846A90" w:rsidRPr="00846A90" w:rsidRDefault="00846A90" w:rsidP="00846A90">
      <w:pPr>
        <w:tabs>
          <w:tab w:val="left" w:pos="1185"/>
        </w:tabs>
      </w:pPr>
    </w:p>
    <w:sectPr w:rsidR="00846A90" w:rsidRPr="00846A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1562B"/>
    <w:multiLevelType w:val="multilevel"/>
    <w:tmpl w:val="EE06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A90"/>
    <w:rsid w:val="004642DA"/>
    <w:rsid w:val="00846A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46A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46A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846A9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6A90"/>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846A90"/>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846A90"/>
    <w:rPr>
      <w:b/>
      <w:bCs/>
    </w:rPr>
  </w:style>
  <w:style w:type="paragraph" w:styleId="NormalWeb">
    <w:name w:val="Normal (Web)"/>
    <w:basedOn w:val="Normal"/>
    <w:uiPriority w:val="99"/>
    <w:semiHidden/>
    <w:unhideWhenUsed/>
    <w:rsid w:val="00846A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aption-subject">
    <w:name w:val="caption-subject"/>
    <w:basedOn w:val="DefaultParagraphFont"/>
    <w:rsid w:val="00846A90"/>
  </w:style>
  <w:style w:type="character" w:styleId="Hyperlink">
    <w:name w:val="Hyperlink"/>
    <w:basedOn w:val="DefaultParagraphFont"/>
    <w:uiPriority w:val="99"/>
    <w:semiHidden/>
    <w:unhideWhenUsed/>
    <w:rsid w:val="00846A90"/>
    <w:rPr>
      <w:color w:val="0000FF"/>
      <w:u w:val="single"/>
    </w:rPr>
  </w:style>
  <w:style w:type="character" w:customStyle="1" w:styleId="Heading3Char">
    <w:name w:val="Heading 3 Char"/>
    <w:basedOn w:val="DefaultParagraphFont"/>
    <w:link w:val="Heading3"/>
    <w:uiPriority w:val="9"/>
    <w:semiHidden/>
    <w:rsid w:val="00846A90"/>
    <w:rPr>
      <w:rFonts w:asciiTheme="majorHAnsi" w:eastAsiaTheme="majorEastAsia" w:hAnsiTheme="majorHAnsi" w:cstheme="majorBidi"/>
      <w:b/>
      <w:bCs/>
      <w:color w:val="4F81BD" w:themeColor="accent1"/>
    </w:rPr>
  </w:style>
  <w:style w:type="paragraph" w:customStyle="1" w:styleId="nospace">
    <w:name w:val="nospace"/>
    <w:basedOn w:val="Normal"/>
    <w:rsid w:val="00846A9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topspace">
    <w:name w:val="notopspace"/>
    <w:basedOn w:val="Normal"/>
    <w:rsid w:val="00846A9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46A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46A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846A9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6A90"/>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846A90"/>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846A90"/>
    <w:rPr>
      <w:b/>
      <w:bCs/>
    </w:rPr>
  </w:style>
  <w:style w:type="paragraph" w:styleId="NormalWeb">
    <w:name w:val="Normal (Web)"/>
    <w:basedOn w:val="Normal"/>
    <w:uiPriority w:val="99"/>
    <w:semiHidden/>
    <w:unhideWhenUsed/>
    <w:rsid w:val="00846A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aption-subject">
    <w:name w:val="caption-subject"/>
    <w:basedOn w:val="DefaultParagraphFont"/>
    <w:rsid w:val="00846A90"/>
  </w:style>
  <w:style w:type="character" w:styleId="Hyperlink">
    <w:name w:val="Hyperlink"/>
    <w:basedOn w:val="DefaultParagraphFont"/>
    <w:uiPriority w:val="99"/>
    <w:semiHidden/>
    <w:unhideWhenUsed/>
    <w:rsid w:val="00846A90"/>
    <w:rPr>
      <w:color w:val="0000FF"/>
      <w:u w:val="single"/>
    </w:rPr>
  </w:style>
  <w:style w:type="character" w:customStyle="1" w:styleId="Heading3Char">
    <w:name w:val="Heading 3 Char"/>
    <w:basedOn w:val="DefaultParagraphFont"/>
    <w:link w:val="Heading3"/>
    <w:uiPriority w:val="9"/>
    <w:semiHidden/>
    <w:rsid w:val="00846A90"/>
    <w:rPr>
      <w:rFonts w:asciiTheme="majorHAnsi" w:eastAsiaTheme="majorEastAsia" w:hAnsiTheme="majorHAnsi" w:cstheme="majorBidi"/>
      <w:b/>
      <w:bCs/>
      <w:color w:val="4F81BD" w:themeColor="accent1"/>
    </w:rPr>
  </w:style>
  <w:style w:type="paragraph" w:customStyle="1" w:styleId="nospace">
    <w:name w:val="nospace"/>
    <w:basedOn w:val="Normal"/>
    <w:rsid w:val="00846A9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topspace">
    <w:name w:val="notopspace"/>
    <w:basedOn w:val="Normal"/>
    <w:rsid w:val="00846A9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31744">
      <w:bodyDiv w:val="1"/>
      <w:marLeft w:val="0"/>
      <w:marRight w:val="0"/>
      <w:marTop w:val="0"/>
      <w:marBottom w:val="0"/>
      <w:divBdr>
        <w:top w:val="none" w:sz="0" w:space="0" w:color="auto"/>
        <w:left w:val="none" w:sz="0" w:space="0" w:color="auto"/>
        <w:bottom w:val="none" w:sz="0" w:space="0" w:color="auto"/>
        <w:right w:val="none" w:sz="0" w:space="0" w:color="auto"/>
      </w:divBdr>
      <w:divsChild>
        <w:div w:id="1820226639">
          <w:marLeft w:val="0"/>
          <w:marRight w:val="0"/>
          <w:marTop w:val="0"/>
          <w:marBottom w:val="150"/>
          <w:divBdr>
            <w:top w:val="none" w:sz="0" w:space="0" w:color="auto"/>
            <w:left w:val="none" w:sz="0" w:space="0" w:color="auto"/>
            <w:bottom w:val="none" w:sz="0" w:space="0" w:color="auto"/>
            <w:right w:val="none" w:sz="0" w:space="0" w:color="auto"/>
          </w:divBdr>
          <w:divsChild>
            <w:div w:id="1064184988">
              <w:marLeft w:val="0"/>
              <w:marRight w:val="0"/>
              <w:marTop w:val="0"/>
              <w:marBottom w:val="0"/>
              <w:divBdr>
                <w:top w:val="none" w:sz="0" w:space="0" w:color="auto"/>
                <w:left w:val="none" w:sz="0" w:space="0" w:color="auto"/>
                <w:bottom w:val="none" w:sz="0" w:space="0" w:color="auto"/>
                <w:right w:val="none" w:sz="0" w:space="0" w:color="auto"/>
              </w:divBdr>
              <w:divsChild>
                <w:div w:id="339695558">
                  <w:marLeft w:val="0"/>
                  <w:marRight w:val="0"/>
                  <w:marTop w:val="0"/>
                  <w:marBottom w:val="0"/>
                  <w:divBdr>
                    <w:top w:val="none" w:sz="0" w:space="0" w:color="auto"/>
                    <w:left w:val="none" w:sz="0" w:space="0" w:color="auto"/>
                    <w:bottom w:val="none" w:sz="0" w:space="0" w:color="auto"/>
                    <w:right w:val="none" w:sz="0" w:space="0" w:color="auto"/>
                  </w:divBdr>
                  <w:divsChild>
                    <w:div w:id="1288854360">
                      <w:marLeft w:val="-225"/>
                      <w:marRight w:val="-225"/>
                      <w:marTop w:val="0"/>
                      <w:marBottom w:val="0"/>
                      <w:divBdr>
                        <w:top w:val="none" w:sz="0" w:space="0" w:color="auto"/>
                        <w:left w:val="none" w:sz="0" w:space="0" w:color="auto"/>
                        <w:bottom w:val="none" w:sz="0" w:space="0" w:color="auto"/>
                        <w:right w:val="none" w:sz="0" w:space="0" w:color="auto"/>
                      </w:divBdr>
                      <w:divsChild>
                        <w:div w:id="128331464">
                          <w:marLeft w:val="0"/>
                          <w:marRight w:val="0"/>
                          <w:marTop w:val="0"/>
                          <w:marBottom w:val="0"/>
                          <w:divBdr>
                            <w:top w:val="none" w:sz="0" w:space="0" w:color="auto"/>
                            <w:left w:val="none" w:sz="0" w:space="0" w:color="auto"/>
                            <w:bottom w:val="none" w:sz="0" w:space="0" w:color="auto"/>
                            <w:right w:val="none" w:sz="0" w:space="0" w:color="auto"/>
                          </w:divBdr>
                        </w:div>
                      </w:divsChild>
                    </w:div>
                    <w:div w:id="168446809">
                      <w:marLeft w:val="-225"/>
                      <w:marRight w:val="-225"/>
                      <w:marTop w:val="0"/>
                      <w:marBottom w:val="0"/>
                      <w:divBdr>
                        <w:top w:val="none" w:sz="0" w:space="0" w:color="auto"/>
                        <w:left w:val="none" w:sz="0" w:space="0" w:color="auto"/>
                        <w:bottom w:val="none" w:sz="0" w:space="0" w:color="auto"/>
                        <w:right w:val="none" w:sz="0" w:space="0" w:color="auto"/>
                      </w:divBdr>
                      <w:divsChild>
                        <w:div w:id="1921979994">
                          <w:marLeft w:val="0"/>
                          <w:marRight w:val="0"/>
                          <w:marTop w:val="0"/>
                          <w:marBottom w:val="0"/>
                          <w:divBdr>
                            <w:top w:val="none" w:sz="0" w:space="0" w:color="auto"/>
                            <w:left w:val="none" w:sz="0" w:space="0" w:color="auto"/>
                            <w:bottom w:val="none" w:sz="0" w:space="0" w:color="auto"/>
                            <w:right w:val="none" w:sz="0" w:space="0" w:color="auto"/>
                          </w:divBdr>
                        </w:div>
                      </w:divsChild>
                    </w:div>
                    <w:div w:id="607273062">
                      <w:marLeft w:val="-225"/>
                      <w:marRight w:val="-225"/>
                      <w:marTop w:val="0"/>
                      <w:marBottom w:val="0"/>
                      <w:divBdr>
                        <w:top w:val="none" w:sz="0" w:space="0" w:color="auto"/>
                        <w:left w:val="none" w:sz="0" w:space="0" w:color="auto"/>
                        <w:bottom w:val="none" w:sz="0" w:space="0" w:color="auto"/>
                        <w:right w:val="none" w:sz="0" w:space="0" w:color="auto"/>
                      </w:divBdr>
                      <w:divsChild>
                        <w:div w:id="657929347">
                          <w:marLeft w:val="0"/>
                          <w:marRight w:val="0"/>
                          <w:marTop w:val="0"/>
                          <w:marBottom w:val="0"/>
                          <w:divBdr>
                            <w:top w:val="none" w:sz="0" w:space="0" w:color="auto"/>
                            <w:left w:val="none" w:sz="0" w:space="0" w:color="auto"/>
                            <w:bottom w:val="none" w:sz="0" w:space="0" w:color="auto"/>
                            <w:right w:val="none" w:sz="0" w:space="0" w:color="auto"/>
                          </w:divBdr>
                        </w:div>
                      </w:divsChild>
                    </w:div>
                    <w:div w:id="457526451">
                      <w:marLeft w:val="-225"/>
                      <w:marRight w:val="-225"/>
                      <w:marTop w:val="0"/>
                      <w:marBottom w:val="0"/>
                      <w:divBdr>
                        <w:top w:val="none" w:sz="0" w:space="0" w:color="auto"/>
                        <w:left w:val="none" w:sz="0" w:space="0" w:color="auto"/>
                        <w:bottom w:val="none" w:sz="0" w:space="0" w:color="auto"/>
                        <w:right w:val="none" w:sz="0" w:space="0" w:color="auto"/>
                      </w:divBdr>
                      <w:divsChild>
                        <w:div w:id="3444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4843">
                  <w:marLeft w:val="-225"/>
                  <w:marRight w:val="-225"/>
                  <w:marTop w:val="0"/>
                  <w:marBottom w:val="0"/>
                  <w:divBdr>
                    <w:top w:val="none" w:sz="0" w:space="0" w:color="auto"/>
                    <w:left w:val="none" w:sz="0" w:space="0" w:color="auto"/>
                    <w:bottom w:val="none" w:sz="0" w:space="0" w:color="auto"/>
                    <w:right w:val="none" w:sz="0" w:space="0" w:color="auto"/>
                  </w:divBdr>
                  <w:divsChild>
                    <w:div w:id="1914008015">
                      <w:marLeft w:val="0"/>
                      <w:marRight w:val="0"/>
                      <w:marTop w:val="0"/>
                      <w:marBottom w:val="0"/>
                      <w:divBdr>
                        <w:top w:val="none" w:sz="0" w:space="0" w:color="auto"/>
                        <w:left w:val="none" w:sz="0" w:space="0" w:color="auto"/>
                        <w:bottom w:val="none" w:sz="0" w:space="0" w:color="auto"/>
                        <w:right w:val="none" w:sz="0" w:space="0" w:color="auto"/>
                      </w:divBdr>
                      <w:divsChild>
                        <w:div w:id="1869761337">
                          <w:marLeft w:val="0"/>
                          <w:marRight w:val="0"/>
                          <w:marTop w:val="0"/>
                          <w:marBottom w:val="0"/>
                          <w:divBdr>
                            <w:top w:val="none" w:sz="0" w:space="0" w:color="auto"/>
                            <w:left w:val="none" w:sz="0" w:space="0" w:color="auto"/>
                            <w:bottom w:val="none" w:sz="0" w:space="0" w:color="auto"/>
                            <w:right w:val="none" w:sz="0" w:space="0" w:color="auto"/>
                          </w:divBdr>
                          <w:divsChild>
                            <w:div w:id="1340818136">
                              <w:marLeft w:val="0"/>
                              <w:marRight w:val="0"/>
                              <w:marTop w:val="0"/>
                              <w:marBottom w:val="0"/>
                              <w:divBdr>
                                <w:top w:val="none" w:sz="0" w:space="0" w:color="auto"/>
                                <w:left w:val="none" w:sz="0" w:space="0" w:color="auto"/>
                                <w:bottom w:val="none" w:sz="0" w:space="0" w:color="auto"/>
                                <w:right w:val="none" w:sz="0" w:space="0" w:color="auto"/>
                              </w:divBdr>
                              <w:divsChild>
                                <w:div w:id="180114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405722">
          <w:marLeft w:val="0"/>
          <w:marRight w:val="0"/>
          <w:marTop w:val="0"/>
          <w:marBottom w:val="150"/>
          <w:divBdr>
            <w:top w:val="none" w:sz="0" w:space="0" w:color="auto"/>
            <w:left w:val="none" w:sz="0" w:space="0" w:color="auto"/>
            <w:bottom w:val="none" w:sz="0" w:space="0" w:color="auto"/>
            <w:right w:val="none" w:sz="0" w:space="0" w:color="auto"/>
          </w:divBdr>
          <w:divsChild>
            <w:div w:id="1428187470">
              <w:marLeft w:val="0"/>
              <w:marRight w:val="0"/>
              <w:marTop w:val="0"/>
              <w:marBottom w:val="75"/>
              <w:divBdr>
                <w:top w:val="none" w:sz="0" w:space="0" w:color="auto"/>
                <w:left w:val="none" w:sz="0" w:space="0" w:color="auto"/>
                <w:bottom w:val="single" w:sz="6" w:space="0" w:color="EEEEEE"/>
                <w:right w:val="none" w:sz="0" w:space="0" w:color="auto"/>
              </w:divBdr>
              <w:divsChild>
                <w:div w:id="395863666">
                  <w:marLeft w:val="0"/>
                  <w:marRight w:val="0"/>
                  <w:marTop w:val="0"/>
                  <w:marBottom w:val="0"/>
                  <w:divBdr>
                    <w:top w:val="none" w:sz="0" w:space="0" w:color="auto"/>
                    <w:left w:val="none" w:sz="0" w:space="0" w:color="auto"/>
                    <w:bottom w:val="none" w:sz="0" w:space="0" w:color="auto"/>
                    <w:right w:val="none" w:sz="0" w:space="0" w:color="auto"/>
                  </w:divBdr>
                </w:div>
              </w:divsChild>
            </w:div>
            <w:div w:id="2132556008">
              <w:marLeft w:val="0"/>
              <w:marRight w:val="0"/>
              <w:marTop w:val="0"/>
              <w:marBottom w:val="0"/>
              <w:divBdr>
                <w:top w:val="none" w:sz="0" w:space="0" w:color="auto"/>
                <w:left w:val="none" w:sz="0" w:space="0" w:color="auto"/>
                <w:bottom w:val="none" w:sz="0" w:space="0" w:color="auto"/>
                <w:right w:val="none" w:sz="0" w:space="0" w:color="auto"/>
              </w:divBdr>
              <w:divsChild>
                <w:div w:id="2044016776">
                  <w:marLeft w:val="0"/>
                  <w:marRight w:val="0"/>
                  <w:marTop w:val="0"/>
                  <w:marBottom w:val="0"/>
                  <w:divBdr>
                    <w:top w:val="none" w:sz="0" w:space="0" w:color="auto"/>
                    <w:left w:val="none" w:sz="0" w:space="0" w:color="auto"/>
                    <w:bottom w:val="none" w:sz="0" w:space="0" w:color="auto"/>
                    <w:right w:val="none" w:sz="0" w:space="0" w:color="auto"/>
                  </w:divBdr>
                  <w:divsChild>
                    <w:div w:id="128403888">
                      <w:marLeft w:val="-225"/>
                      <w:marRight w:val="-225"/>
                      <w:marTop w:val="0"/>
                      <w:marBottom w:val="0"/>
                      <w:divBdr>
                        <w:top w:val="none" w:sz="0" w:space="0" w:color="auto"/>
                        <w:left w:val="none" w:sz="0" w:space="0" w:color="auto"/>
                        <w:bottom w:val="none" w:sz="0" w:space="0" w:color="auto"/>
                        <w:right w:val="none" w:sz="0" w:space="0" w:color="auto"/>
                      </w:divBdr>
                      <w:divsChild>
                        <w:div w:id="2030914268">
                          <w:marLeft w:val="0"/>
                          <w:marRight w:val="0"/>
                          <w:marTop w:val="0"/>
                          <w:marBottom w:val="0"/>
                          <w:divBdr>
                            <w:top w:val="none" w:sz="0" w:space="0" w:color="auto"/>
                            <w:left w:val="none" w:sz="0" w:space="0" w:color="auto"/>
                            <w:bottom w:val="none" w:sz="0" w:space="0" w:color="auto"/>
                            <w:right w:val="none" w:sz="0" w:space="0" w:color="auto"/>
                          </w:divBdr>
                        </w:div>
                      </w:divsChild>
                    </w:div>
                    <w:div w:id="307788134">
                      <w:marLeft w:val="-225"/>
                      <w:marRight w:val="-225"/>
                      <w:marTop w:val="0"/>
                      <w:marBottom w:val="0"/>
                      <w:divBdr>
                        <w:top w:val="none" w:sz="0" w:space="0" w:color="auto"/>
                        <w:left w:val="none" w:sz="0" w:space="0" w:color="auto"/>
                        <w:bottom w:val="none" w:sz="0" w:space="0" w:color="auto"/>
                        <w:right w:val="none" w:sz="0" w:space="0" w:color="auto"/>
                      </w:divBdr>
                      <w:divsChild>
                        <w:div w:id="1889796854">
                          <w:marLeft w:val="0"/>
                          <w:marRight w:val="0"/>
                          <w:marTop w:val="0"/>
                          <w:marBottom w:val="0"/>
                          <w:divBdr>
                            <w:top w:val="none" w:sz="0" w:space="0" w:color="auto"/>
                            <w:left w:val="none" w:sz="0" w:space="0" w:color="auto"/>
                            <w:bottom w:val="none" w:sz="0" w:space="0" w:color="auto"/>
                            <w:right w:val="none" w:sz="0" w:space="0" w:color="auto"/>
                          </w:divBdr>
                        </w:div>
                      </w:divsChild>
                    </w:div>
                    <w:div w:id="298534670">
                      <w:marLeft w:val="-225"/>
                      <w:marRight w:val="-225"/>
                      <w:marTop w:val="0"/>
                      <w:marBottom w:val="0"/>
                      <w:divBdr>
                        <w:top w:val="none" w:sz="0" w:space="0" w:color="auto"/>
                        <w:left w:val="none" w:sz="0" w:space="0" w:color="auto"/>
                        <w:bottom w:val="none" w:sz="0" w:space="0" w:color="auto"/>
                        <w:right w:val="none" w:sz="0" w:space="0" w:color="auto"/>
                      </w:divBdr>
                      <w:divsChild>
                        <w:div w:id="1896237558">
                          <w:marLeft w:val="0"/>
                          <w:marRight w:val="0"/>
                          <w:marTop w:val="0"/>
                          <w:marBottom w:val="0"/>
                          <w:divBdr>
                            <w:top w:val="none" w:sz="0" w:space="0" w:color="auto"/>
                            <w:left w:val="none" w:sz="0" w:space="0" w:color="auto"/>
                            <w:bottom w:val="none" w:sz="0" w:space="0" w:color="auto"/>
                            <w:right w:val="none" w:sz="0" w:space="0" w:color="auto"/>
                          </w:divBdr>
                        </w:div>
                      </w:divsChild>
                    </w:div>
                    <w:div w:id="1475872855">
                      <w:marLeft w:val="-225"/>
                      <w:marRight w:val="-225"/>
                      <w:marTop w:val="0"/>
                      <w:marBottom w:val="0"/>
                      <w:divBdr>
                        <w:top w:val="none" w:sz="0" w:space="0" w:color="auto"/>
                        <w:left w:val="none" w:sz="0" w:space="0" w:color="auto"/>
                        <w:bottom w:val="none" w:sz="0" w:space="0" w:color="auto"/>
                        <w:right w:val="none" w:sz="0" w:space="0" w:color="auto"/>
                      </w:divBdr>
                      <w:divsChild>
                        <w:div w:id="2782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48552">
                  <w:marLeft w:val="-225"/>
                  <w:marRight w:val="-225"/>
                  <w:marTop w:val="0"/>
                  <w:marBottom w:val="0"/>
                  <w:divBdr>
                    <w:top w:val="none" w:sz="0" w:space="0" w:color="auto"/>
                    <w:left w:val="none" w:sz="0" w:space="0" w:color="auto"/>
                    <w:bottom w:val="none" w:sz="0" w:space="0" w:color="auto"/>
                    <w:right w:val="none" w:sz="0" w:space="0" w:color="auto"/>
                  </w:divBdr>
                  <w:divsChild>
                    <w:div w:id="2131625248">
                      <w:marLeft w:val="0"/>
                      <w:marRight w:val="0"/>
                      <w:marTop w:val="0"/>
                      <w:marBottom w:val="0"/>
                      <w:divBdr>
                        <w:top w:val="none" w:sz="0" w:space="0" w:color="auto"/>
                        <w:left w:val="none" w:sz="0" w:space="0" w:color="auto"/>
                        <w:bottom w:val="none" w:sz="0" w:space="0" w:color="auto"/>
                        <w:right w:val="none" w:sz="0" w:space="0" w:color="auto"/>
                      </w:divBdr>
                      <w:divsChild>
                        <w:div w:id="1857380072">
                          <w:marLeft w:val="0"/>
                          <w:marRight w:val="0"/>
                          <w:marTop w:val="0"/>
                          <w:marBottom w:val="0"/>
                          <w:divBdr>
                            <w:top w:val="none" w:sz="0" w:space="0" w:color="auto"/>
                            <w:left w:val="none" w:sz="0" w:space="0" w:color="auto"/>
                            <w:bottom w:val="none" w:sz="0" w:space="0" w:color="auto"/>
                            <w:right w:val="none" w:sz="0" w:space="0" w:color="auto"/>
                          </w:divBdr>
                          <w:divsChild>
                            <w:div w:id="1125351239">
                              <w:marLeft w:val="0"/>
                              <w:marRight w:val="0"/>
                              <w:marTop w:val="0"/>
                              <w:marBottom w:val="0"/>
                              <w:divBdr>
                                <w:top w:val="none" w:sz="0" w:space="0" w:color="auto"/>
                                <w:left w:val="none" w:sz="0" w:space="0" w:color="auto"/>
                                <w:bottom w:val="none" w:sz="0" w:space="0" w:color="auto"/>
                                <w:right w:val="none" w:sz="0" w:space="0" w:color="auto"/>
                              </w:divBdr>
                              <w:divsChild>
                                <w:div w:id="1536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310692">
          <w:marLeft w:val="0"/>
          <w:marRight w:val="0"/>
          <w:marTop w:val="0"/>
          <w:marBottom w:val="150"/>
          <w:divBdr>
            <w:top w:val="none" w:sz="0" w:space="0" w:color="auto"/>
            <w:left w:val="none" w:sz="0" w:space="0" w:color="auto"/>
            <w:bottom w:val="none" w:sz="0" w:space="0" w:color="auto"/>
            <w:right w:val="none" w:sz="0" w:space="0" w:color="auto"/>
          </w:divBdr>
          <w:divsChild>
            <w:div w:id="1300725218">
              <w:marLeft w:val="0"/>
              <w:marRight w:val="0"/>
              <w:marTop w:val="0"/>
              <w:marBottom w:val="75"/>
              <w:divBdr>
                <w:top w:val="none" w:sz="0" w:space="0" w:color="auto"/>
                <w:left w:val="none" w:sz="0" w:space="0" w:color="auto"/>
                <w:bottom w:val="single" w:sz="6" w:space="0" w:color="EEEEEE"/>
                <w:right w:val="none" w:sz="0" w:space="0" w:color="auto"/>
              </w:divBdr>
              <w:divsChild>
                <w:div w:id="1509978178">
                  <w:marLeft w:val="0"/>
                  <w:marRight w:val="0"/>
                  <w:marTop w:val="0"/>
                  <w:marBottom w:val="0"/>
                  <w:divBdr>
                    <w:top w:val="none" w:sz="0" w:space="0" w:color="auto"/>
                    <w:left w:val="none" w:sz="0" w:space="0" w:color="auto"/>
                    <w:bottom w:val="none" w:sz="0" w:space="0" w:color="auto"/>
                    <w:right w:val="none" w:sz="0" w:space="0" w:color="auto"/>
                  </w:divBdr>
                </w:div>
              </w:divsChild>
            </w:div>
            <w:div w:id="296107290">
              <w:marLeft w:val="0"/>
              <w:marRight w:val="0"/>
              <w:marTop w:val="0"/>
              <w:marBottom w:val="0"/>
              <w:divBdr>
                <w:top w:val="none" w:sz="0" w:space="0" w:color="auto"/>
                <w:left w:val="none" w:sz="0" w:space="0" w:color="auto"/>
                <w:bottom w:val="none" w:sz="0" w:space="0" w:color="auto"/>
                <w:right w:val="none" w:sz="0" w:space="0" w:color="auto"/>
              </w:divBdr>
              <w:divsChild>
                <w:div w:id="1571965606">
                  <w:marLeft w:val="0"/>
                  <w:marRight w:val="0"/>
                  <w:marTop w:val="0"/>
                  <w:marBottom w:val="0"/>
                  <w:divBdr>
                    <w:top w:val="none" w:sz="0" w:space="0" w:color="auto"/>
                    <w:left w:val="none" w:sz="0" w:space="0" w:color="auto"/>
                    <w:bottom w:val="none" w:sz="0" w:space="0" w:color="auto"/>
                    <w:right w:val="none" w:sz="0" w:space="0" w:color="auto"/>
                  </w:divBdr>
                  <w:divsChild>
                    <w:div w:id="1868135271">
                      <w:marLeft w:val="-225"/>
                      <w:marRight w:val="-225"/>
                      <w:marTop w:val="0"/>
                      <w:marBottom w:val="0"/>
                      <w:divBdr>
                        <w:top w:val="none" w:sz="0" w:space="0" w:color="auto"/>
                        <w:left w:val="none" w:sz="0" w:space="0" w:color="auto"/>
                        <w:bottom w:val="none" w:sz="0" w:space="0" w:color="auto"/>
                        <w:right w:val="none" w:sz="0" w:space="0" w:color="auto"/>
                      </w:divBdr>
                      <w:divsChild>
                        <w:div w:id="1927618215">
                          <w:marLeft w:val="0"/>
                          <w:marRight w:val="0"/>
                          <w:marTop w:val="0"/>
                          <w:marBottom w:val="0"/>
                          <w:divBdr>
                            <w:top w:val="none" w:sz="0" w:space="0" w:color="auto"/>
                            <w:left w:val="none" w:sz="0" w:space="0" w:color="auto"/>
                            <w:bottom w:val="none" w:sz="0" w:space="0" w:color="auto"/>
                            <w:right w:val="none" w:sz="0" w:space="0" w:color="auto"/>
                          </w:divBdr>
                        </w:div>
                      </w:divsChild>
                    </w:div>
                    <w:div w:id="1461151798">
                      <w:marLeft w:val="-225"/>
                      <w:marRight w:val="-225"/>
                      <w:marTop w:val="0"/>
                      <w:marBottom w:val="0"/>
                      <w:divBdr>
                        <w:top w:val="none" w:sz="0" w:space="0" w:color="auto"/>
                        <w:left w:val="none" w:sz="0" w:space="0" w:color="auto"/>
                        <w:bottom w:val="none" w:sz="0" w:space="0" w:color="auto"/>
                        <w:right w:val="none" w:sz="0" w:space="0" w:color="auto"/>
                      </w:divBdr>
                      <w:divsChild>
                        <w:div w:id="1364557635">
                          <w:marLeft w:val="0"/>
                          <w:marRight w:val="0"/>
                          <w:marTop w:val="0"/>
                          <w:marBottom w:val="0"/>
                          <w:divBdr>
                            <w:top w:val="none" w:sz="0" w:space="0" w:color="auto"/>
                            <w:left w:val="none" w:sz="0" w:space="0" w:color="auto"/>
                            <w:bottom w:val="none" w:sz="0" w:space="0" w:color="auto"/>
                            <w:right w:val="none" w:sz="0" w:space="0" w:color="auto"/>
                          </w:divBdr>
                        </w:div>
                      </w:divsChild>
                    </w:div>
                    <w:div w:id="321586019">
                      <w:marLeft w:val="-225"/>
                      <w:marRight w:val="-225"/>
                      <w:marTop w:val="0"/>
                      <w:marBottom w:val="0"/>
                      <w:divBdr>
                        <w:top w:val="none" w:sz="0" w:space="0" w:color="auto"/>
                        <w:left w:val="none" w:sz="0" w:space="0" w:color="auto"/>
                        <w:bottom w:val="none" w:sz="0" w:space="0" w:color="auto"/>
                        <w:right w:val="none" w:sz="0" w:space="0" w:color="auto"/>
                      </w:divBdr>
                      <w:divsChild>
                        <w:div w:id="198443742">
                          <w:marLeft w:val="0"/>
                          <w:marRight w:val="0"/>
                          <w:marTop w:val="0"/>
                          <w:marBottom w:val="0"/>
                          <w:divBdr>
                            <w:top w:val="none" w:sz="0" w:space="0" w:color="auto"/>
                            <w:left w:val="none" w:sz="0" w:space="0" w:color="auto"/>
                            <w:bottom w:val="none" w:sz="0" w:space="0" w:color="auto"/>
                            <w:right w:val="none" w:sz="0" w:space="0" w:color="auto"/>
                          </w:divBdr>
                        </w:div>
                      </w:divsChild>
                    </w:div>
                    <w:div w:id="45372821">
                      <w:marLeft w:val="-225"/>
                      <w:marRight w:val="-225"/>
                      <w:marTop w:val="0"/>
                      <w:marBottom w:val="0"/>
                      <w:divBdr>
                        <w:top w:val="none" w:sz="0" w:space="0" w:color="auto"/>
                        <w:left w:val="none" w:sz="0" w:space="0" w:color="auto"/>
                        <w:bottom w:val="none" w:sz="0" w:space="0" w:color="auto"/>
                        <w:right w:val="none" w:sz="0" w:space="0" w:color="auto"/>
                      </w:divBdr>
                      <w:divsChild>
                        <w:div w:id="205345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3161">
                  <w:marLeft w:val="-225"/>
                  <w:marRight w:val="-225"/>
                  <w:marTop w:val="0"/>
                  <w:marBottom w:val="0"/>
                  <w:divBdr>
                    <w:top w:val="none" w:sz="0" w:space="0" w:color="auto"/>
                    <w:left w:val="none" w:sz="0" w:space="0" w:color="auto"/>
                    <w:bottom w:val="none" w:sz="0" w:space="0" w:color="auto"/>
                    <w:right w:val="none" w:sz="0" w:space="0" w:color="auto"/>
                  </w:divBdr>
                  <w:divsChild>
                    <w:div w:id="7341173">
                      <w:marLeft w:val="0"/>
                      <w:marRight w:val="0"/>
                      <w:marTop w:val="0"/>
                      <w:marBottom w:val="0"/>
                      <w:divBdr>
                        <w:top w:val="none" w:sz="0" w:space="0" w:color="auto"/>
                        <w:left w:val="none" w:sz="0" w:space="0" w:color="auto"/>
                        <w:bottom w:val="none" w:sz="0" w:space="0" w:color="auto"/>
                        <w:right w:val="none" w:sz="0" w:space="0" w:color="auto"/>
                      </w:divBdr>
                      <w:divsChild>
                        <w:div w:id="954361796">
                          <w:marLeft w:val="0"/>
                          <w:marRight w:val="0"/>
                          <w:marTop w:val="0"/>
                          <w:marBottom w:val="0"/>
                          <w:divBdr>
                            <w:top w:val="none" w:sz="0" w:space="0" w:color="auto"/>
                            <w:left w:val="none" w:sz="0" w:space="0" w:color="auto"/>
                            <w:bottom w:val="none" w:sz="0" w:space="0" w:color="auto"/>
                            <w:right w:val="none" w:sz="0" w:space="0" w:color="auto"/>
                          </w:divBdr>
                          <w:divsChild>
                            <w:div w:id="798769862">
                              <w:marLeft w:val="0"/>
                              <w:marRight w:val="0"/>
                              <w:marTop w:val="0"/>
                              <w:marBottom w:val="0"/>
                              <w:divBdr>
                                <w:top w:val="none" w:sz="0" w:space="0" w:color="auto"/>
                                <w:left w:val="none" w:sz="0" w:space="0" w:color="auto"/>
                                <w:bottom w:val="none" w:sz="0" w:space="0" w:color="auto"/>
                                <w:right w:val="none" w:sz="0" w:space="0" w:color="auto"/>
                              </w:divBdr>
                              <w:divsChild>
                                <w:div w:id="150339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830590">
          <w:marLeft w:val="0"/>
          <w:marRight w:val="0"/>
          <w:marTop w:val="0"/>
          <w:marBottom w:val="150"/>
          <w:divBdr>
            <w:top w:val="none" w:sz="0" w:space="0" w:color="auto"/>
            <w:left w:val="none" w:sz="0" w:space="0" w:color="auto"/>
            <w:bottom w:val="none" w:sz="0" w:space="0" w:color="auto"/>
            <w:right w:val="none" w:sz="0" w:space="0" w:color="auto"/>
          </w:divBdr>
          <w:divsChild>
            <w:div w:id="1686328022">
              <w:marLeft w:val="0"/>
              <w:marRight w:val="0"/>
              <w:marTop w:val="0"/>
              <w:marBottom w:val="75"/>
              <w:divBdr>
                <w:top w:val="none" w:sz="0" w:space="0" w:color="auto"/>
                <w:left w:val="none" w:sz="0" w:space="0" w:color="auto"/>
                <w:bottom w:val="single" w:sz="6" w:space="0" w:color="EEEEEE"/>
                <w:right w:val="none" w:sz="0" w:space="0" w:color="auto"/>
              </w:divBdr>
              <w:divsChild>
                <w:div w:id="2044360188">
                  <w:marLeft w:val="0"/>
                  <w:marRight w:val="0"/>
                  <w:marTop w:val="0"/>
                  <w:marBottom w:val="0"/>
                  <w:divBdr>
                    <w:top w:val="none" w:sz="0" w:space="0" w:color="auto"/>
                    <w:left w:val="none" w:sz="0" w:space="0" w:color="auto"/>
                    <w:bottom w:val="none" w:sz="0" w:space="0" w:color="auto"/>
                    <w:right w:val="none" w:sz="0" w:space="0" w:color="auto"/>
                  </w:divBdr>
                </w:div>
              </w:divsChild>
            </w:div>
            <w:div w:id="2077127503">
              <w:marLeft w:val="0"/>
              <w:marRight w:val="0"/>
              <w:marTop w:val="0"/>
              <w:marBottom w:val="0"/>
              <w:divBdr>
                <w:top w:val="none" w:sz="0" w:space="0" w:color="auto"/>
                <w:left w:val="none" w:sz="0" w:space="0" w:color="auto"/>
                <w:bottom w:val="none" w:sz="0" w:space="0" w:color="auto"/>
                <w:right w:val="none" w:sz="0" w:space="0" w:color="auto"/>
              </w:divBdr>
              <w:divsChild>
                <w:div w:id="1551309992">
                  <w:marLeft w:val="0"/>
                  <w:marRight w:val="0"/>
                  <w:marTop w:val="0"/>
                  <w:marBottom w:val="0"/>
                  <w:divBdr>
                    <w:top w:val="none" w:sz="0" w:space="0" w:color="auto"/>
                    <w:left w:val="none" w:sz="0" w:space="0" w:color="auto"/>
                    <w:bottom w:val="none" w:sz="0" w:space="0" w:color="auto"/>
                    <w:right w:val="none" w:sz="0" w:space="0" w:color="auto"/>
                  </w:divBdr>
                  <w:divsChild>
                    <w:div w:id="807744395">
                      <w:marLeft w:val="-225"/>
                      <w:marRight w:val="-225"/>
                      <w:marTop w:val="0"/>
                      <w:marBottom w:val="0"/>
                      <w:divBdr>
                        <w:top w:val="none" w:sz="0" w:space="0" w:color="auto"/>
                        <w:left w:val="none" w:sz="0" w:space="0" w:color="auto"/>
                        <w:bottom w:val="none" w:sz="0" w:space="0" w:color="auto"/>
                        <w:right w:val="none" w:sz="0" w:space="0" w:color="auto"/>
                      </w:divBdr>
                      <w:divsChild>
                        <w:div w:id="59719559">
                          <w:marLeft w:val="0"/>
                          <w:marRight w:val="0"/>
                          <w:marTop w:val="0"/>
                          <w:marBottom w:val="0"/>
                          <w:divBdr>
                            <w:top w:val="none" w:sz="0" w:space="0" w:color="auto"/>
                            <w:left w:val="none" w:sz="0" w:space="0" w:color="auto"/>
                            <w:bottom w:val="none" w:sz="0" w:space="0" w:color="auto"/>
                            <w:right w:val="none" w:sz="0" w:space="0" w:color="auto"/>
                          </w:divBdr>
                        </w:div>
                      </w:divsChild>
                    </w:div>
                    <w:div w:id="2005938975">
                      <w:marLeft w:val="-225"/>
                      <w:marRight w:val="-225"/>
                      <w:marTop w:val="0"/>
                      <w:marBottom w:val="0"/>
                      <w:divBdr>
                        <w:top w:val="none" w:sz="0" w:space="0" w:color="auto"/>
                        <w:left w:val="none" w:sz="0" w:space="0" w:color="auto"/>
                        <w:bottom w:val="none" w:sz="0" w:space="0" w:color="auto"/>
                        <w:right w:val="none" w:sz="0" w:space="0" w:color="auto"/>
                      </w:divBdr>
                      <w:divsChild>
                        <w:div w:id="1625964591">
                          <w:marLeft w:val="0"/>
                          <w:marRight w:val="0"/>
                          <w:marTop w:val="0"/>
                          <w:marBottom w:val="0"/>
                          <w:divBdr>
                            <w:top w:val="none" w:sz="0" w:space="0" w:color="auto"/>
                            <w:left w:val="none" w:sz="0" w:space="0" w:color="auto"/>
                            <w:bottom w:val="none" w:sz="0" w:space="0" w:color="auto"/>
                            <w:right w:val="none" w:sz="0" w:space="0" w:color="auto"/>
                          </w:divBdr>
                        </w:div>
                      </w:divsChild>
                    </w:div>
                    <w:div w:id="921717892">
                      <w:marLeft w:val="-225"/>
                      <w:marRight w:val="-225"/>
                      <w:marTop w:val="0"/>
                      <w:marBottom w:val="0"/>
                      <w:divBdr>
                        <w:top w:val="none" w:sz="0" w:space="0" w:color="auto"/>
                        <w:left w:val="none" w:sz="0" w:space="0" w:color="auto"/>
                        <w:bottom w:val="none" w:sz="0" w:space="0" w:color="auto"/>
                        <w:right w:val="none" w:sz="0" w:space="0" w:color="auto"/>
                      </w:divBdr>
                      <w:divsChild>
                        <w:div w:id="1113594940">
                          <w:marLeft w:val="0"/>
                          <w:marRight w:val="0"/>
                          <w:marTop w:val="0"/>
                          <w:marBottom w:val="0"/>
                          <w:divBdr>
                            <w:top w:val="none" w:sz="0" w:space="0" w:color="auto"/>
                            <w:left w:val="none" w:sz="0" w:space="0" w:color="auto"/>
                            <w:bottom w:val="none" w:sz="0" w:space="0" w:color="auto"/>
                            <w:right w:val="none" w:sz="0" w:space="0" w:color="auto"/>
                          </w:divBdr>
                        </w:div>
                      </w:divsChild>
                    </w:div>
                    <w:div w:id="136534638">
                      <w:marLeft w:val="-225"/>
                      <w:marRight w:val="-225"/>
                      <w:marTop w:val="0"/>
                      <w:marBottom w:val="0"/>
                      <w:divBdr>
                        <w:top w:val="none" w:sz="0" w:space="0" w:color="auto"/>
                        <w:left w:val="none" w:sz="0" w:space="0" w:color="auto"/>
                        <w:bottom w:val="none" w:sz="0" w:space="0" w:color="auto"/>
                        <w:right w:val="none" w:sz="0" w:space="0" w:color="auto"/>
                      </w:divBdr>
                      <w:divsChild>
                        <w:div w:id="21490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7237">
                  <w:marLeft w:val="-225"/>
                  <w:marRight w:val="-225"/>
                  <w:marTop w:val="0"/>
                  <w:marBottom w:val="0"/>
                  <w:divBdr>
                    <w:top w:val="none" w:sz="0" w:space="0" w:color="auto"/>
                    <w:left w:val="none" w:sz="0" w:space="0" w:color="auto"/>
                    <w:bottom w:val="none" w:sz="0" w:space="0" w:color="auto"/>
                    <w:right w:val="none" w:sz="0" w:space="0" w:color="auto"/>
                  </w:divBdr>
                  <w:divsChild>
                    <w:div w:id="1113669300">
                      <w:marLeft w:val="0"/>
                      <w:marRight w:val="0"/>
                      <w:marTop w:val="0"/>
                      <w:marBottom w:val="0"/>
                      <w:divBdr>
                        <w:top w:val="none" w:sz="0" w:space="0" w:color="auto"/>
                        <w:left w:val="none" w:sz="0" w:space="0" w:color="auto"/>
                        <w:bottom w:val="none" w:sz="0" w:space="0" w:color="auto"/>
                        <w:right w:val="none" w:sz="0" w:space="0" w:color="auto"/>
                      </w:divBdr>
                      <w:divsChild>
                        <w:div w:id="1067260234">
                          <w:marLeft w:val="0"/>
                          <w:marRight w:val="0"/>
                          <w:marTop w:val="0"/>
                          <w:marBottom w:val="0"/>
                          <w:divBdr>
                            <w:top w:val="none" w:sz="0" w:space="0" w:color="auto"/>
                            <w:left w:val="none" w:sz="0" w:space="0" w:color="auto"/>
                            <w:bottom w:val="none" w:sz="0" w:space="0" w:color="auto"/>
                            <w:right w:val="none" w:sz="0" w:space="0" w:color="auto"/>
                          </w:divBdr>
                          <w:divsChild>
                            <w:div w:id="1157455507">
                              <w:marLeft w:val="0"/>
                              <w:marRight w:val="0"/>
                              <w:marTop w:val="0"/>
                              <w:marBottom w:val="0"/>
                              <w:divBdr>
                                <w:top w:val="none" w:sz="0" w:space="0" w:color="auto"/>
                                <w:left w:val="none" w:sz="0" w:space="0" w:color="auto"/>
                                <w:bottom w:val="none" w:sz="0" w:space="0" w:color="auto"/>
                                <w:right w:val="none" w:sz="0" w:space="0" w:color="auto"/>
                              </w:divBdr>
                              <w:divsChild>
                                <w:div w:id="147124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492505">
          <w:marLeft w:val="0"/>
          <w:marRight w:val="0"/>
          <w:marTop w:val="0"/>
          <w:marBottom w:val="150"/>
          <w:divBdr>
            <w:top w:val="none" w:sz="0" w:space="0" w:color="auto"/>
            <w:left w:val="none" w:sz="0" w:space="0" w:color="auto"/>
            <w:bottom w:val="none" w:sz="0" w:space="0" w:color="auto"/>
            <w:right w:val="none" w:sz="0" w:space="0" w:color="auto"/>
          </w:divBdr>
          <w:divsChild>
            <w:div w:id="778723687">
              <w:marLeft w:val="0"/>
              <w:marRight w:val="0"/>
              <w:marTop w:val="0"/>
              <w:marBottom w:val="75"/>
              <w:divBdr>
                <w:top w:val="none" w:sz="0" w:space="0" w:color="auto"/>
                <w:left w:val="none" w:sz="0" w:space="0" w:color="auto"/>
                <w:bottom w:val="single" w:sz="6" w:space="0" w:color="EEEEEE"/>
                <w:right w:val="none" w:sz="0" w:space="0" w:color="auto"/>
              </w:divBdr>
              <w:divsChild>
                <w:div w:id="1151092465">
                  <w:marLeft w:val="0"/>
                  <w:marRight w:val="0"/>
                  <w:marTop w:val="0"/>
                  <w:marBottom w:val="0"/>
                  <w:divBdr>
                    <w:top w:val="none" w:sz="0" w:space="0" w:color="auto"/>
                    <w:left w:val="none" w:sz="0" w:space="0" w:color="auto"/>
                    <w:bottom w:val="none" w:sz="0" w:space="0" w:color="auto"/>
                    <w:right w:val="none" w:sz="0" w:space="0" w:color="auto"/>
                  </w:divBdr>
                </w:div>
              </w:divsChild>
            </w:div>
            <w:div w:id="75826256">
              <w:marLeft w:val="0"/>
              <w:marRight w:val="0"/>
              <w:marTop w:val="0"/>
              <w:marBottom w:val="0"/>
              <w:divBdr>
                <w:top w:val="none" w:sz="0" w:space="0" w:color="auto"/>
                <w:left w:val="none" w:sz="0" w:space="0" w:color="auto"/>
                <w:bottom w:val="none" w:sz="0" w:space="0" w:color="auto"/>
                <w:right w:val="none" w:sz="0" w:space="0" w:color="auto"/>
              </w:divBdr>
              <w:divsChild>
                <w:div w:id="318120719">
                  <w:marLeft w:val="0"/>
                  <w:marRight w:val="0"/>
                  <w:marTop w:val="0"/>
                  <w:marBottom w:val="0"/>
                  <w:divBdr>
                    <w:top w:val="none" w:sz="0" w:space="0" w:color="auto"/>
                    <w:left w:val="none" w:sz="0" w:space="0" w:color="auto"/>
                    <w:bottom w:val="none" w:sz="0" w:space="0" w:color="auto"/>
                    <w:right w:val="none" w:sz="0" w:space="0" w:color="auto"/>
                  </w:divBdr>
                  <w:divsChild>
                    <w:div w:id="979966676">
                      <w:marLeft w:val="-225"/>
                      <w:marRight w:val="-225"/>
                      <w:marTop w:val="0"/>
                      <w:marBottom w:val="0"/>
                      <w:divBdr>
                        <w:top w:val="none" w:sz="0" w:space="0" w:color="auto"/>
                        <w:left w:val="none" w:sz="0" w:space="0" w:color="auto"/>
                        <w:bottom w:val="none" w:sz="0" w:space="0" w:color="auto"/>
                        <w:right w:val="none" w:sz="0" w:space="0" w:color="auto"/>
                      </w:divBdr>
                      <w:divsChild>
                        <w:div w:id="1478692466">
                          <w:marLeft w:val="0"/>
                          <w:marRight w:val="0"/>
                          <w:marTop w:val="0"/>
                          <w:marBottom w:val="0"/>
                          <w:divBdr>
                            <w:top w:val="none" w:sz="0" w:space="0" w:color="auto"/>
                            <w:left w:val="none" w:sz="0" w:space="0" w:color="auto"/>
                            <w:bottom w:val="none" w:sz="0" w:space="0" w:color="auto"/>
                            <w:right w:val="none" w:sz="0" w:space="0" w:color="auto"/>
                          </w:divBdr>
                        </w:div>
                      </w:divsChild>
                    </w:div>
                    <w:div w:id="2105345162">
                      <w:marLeft w:val="-225"/>
                      <w:marRight w:val="-225"/>
                      <w:marTop w:val="0"/>
                      <w:marBottom w:val="0"/>
                      <w:divBdr>
                        <w:top w:val="none" w:sz="0" w:space="0" w:color="auto"/>
                        <w:left w:val="none" w:sz="0" w:space="0" w:color="auto"/>
                        <w:bottom w:val="none" w:sz="0" w:space="0" w:color="auto"/>
                        <w:right w:val="none" w:sz="0" w:space="0" w:color="auto"/>
                      </w:divBdr>
                      <w:divsChild>
                        <w:div w:id="1490291302">
                          <w:marLeft w:val="0"/>
                          <w:marRight w:val="0"/>
                          <w:marTop w:val="0"/>
                          <w:marBottom w:val="0"/>
                          <w:divBdr>
                            <w:top w:val="none" w:sz="0" w:space="0" w:color="auto"/>
                            <w:left w:val="none" w:sz="0" w:space="0" w:color="auto"/>
                            <w:bottom w:val="none" w:sz="0" w:space="0" w:color="auto"/>
                            <w:right w:val="none" w:sz="0" w:space="0" w:color="auto"/>
                          </w:divBdr>
                        </w:div>
                      </w:divsChild>
                    </w:div>
                    <w:div w:id="123743586">
                      <w:marLeft w:val="-225"/>
                      <w:marRight w:val="-225"/>
                      <w:marTop w:val="0"/>
                      <w:marBottom w:val="0"/>
                      <w:divBdr>
                        <w:top w:val="none" w:sz="0" w:space="0" w:color="auto"/>
                        <w:left w:val="none" w:sz="0" w:space="0" w:color="auto"/>
                        <w:bottom w:val="none" w:sz="0" w:space="0" w:color="auto"/>
                        <w:right w:val="none" w:sz="0" w:space="0" w:color="auto"/>
                      </w:divBdr>
                      <w:divsChild>
                        <w:div w:id="978613029">
                          <w:marLeft w:val="0"/>
                          <w:marRight w:val="0"/>
                          <w:marTop w:val="0"/>
                          <w:marBottom w:val="0"/>
                          <w:divBdr>
                            <w:top w:val="none" w:sz="0" w:space="0" w:color="auto"/>
                            <w:left w:val="none" w:sz="0" w:space="0" w:color="auto"/>
                            <w:bottom w:val="none" w:sz="0" w:space="0" w:color="auto"/>
                            <w:right w:val="none" w:sz="0" w:space="0" w:color="auto"/>
                          </w:divBdr>
                        </w:div>
                      </w:divsChild>
                    </w:div>
                    <w:div w:id="878475743">
                      <w:marLeft w:val="-225"/>
                      <w:marRight w:val="-225"/>
                      <w:marTop w:val="0"/>
                      <w:marBottom w:val="0"/>
                      <w:divBdr>
                        <w:top w:val="none" w:sz="0" w:space="0" w:color="auto"/>
                        <w:left w:val="none" w:sz="0" w:space="0" w:color="auto"/>
                        <w:bottom w:val="none" w:sz="0" w:space="0" w:color="auto"/>
                        <w:right w:val="none" w:sz="0" w:space="0" w:color="auto"/>
                      </w:divBdr>
                      <w:divsChild>
                        <w:div w:id="45522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09600">
                  <w:marLeft w:val="-225"/>
                  <w:marRight w:val="-225"/>
                  <w:marTop w:val="0"/>
                  <w:marBottom w:val="0"/>
                  <w:divBdr>
                    <w:top w:val="none" w:sz="0" w:space="0" w:color="auto"/>
                    <w:left w:val="none" w:sz="0" w:space="0" w:color="auto"/>
                    <w:bottom w:val="none" w:sz="0" w:space="0" w:color="auto"/>
                    <w:right w:val="none" w:sz="0" w:space="0" w:color="auto"/>
                  </w:divBdr>
                  <w:divsChild>
                    <w:div w:id="901408627">
                      <w:marLeft w:val="0"/>
                      <w:marRight w:val="0"/>
                      <w:marTop w:val="0"/>
                      <w:marBottom w:val="0"/>
                      <w:divBdr>
                        <w:top w:val="none" w:sz="0" w:space="0" w:color="auto"/>
                        <w:left w:val="none" w:sz="0" w:space="0" w:color="auto"/>
                        <w:bottom w:val="none" w:sz="0" w:space="0" w:color="auto"/>
                        <w:right w:val="none" w:sz="0" w:space="0" w:color="auto"/>
                      </w:divBdr>
                      <w:divsChild>
                        <w:div w:id="1010910604">
                          <w:marLeft w:val="0"/>
                          <w:marRight w:val="0"/>
                          <w:marTop w:val="0"/>
                          <w:marBottom w:val="0"/>
                          <w:divBdr>
                            <w:top w:val="none" w:sz="0" w:space="0" w:color="auto"/>
                            <w:left w:val="none" w:sz="0" w:space="0" w:color="auto"/>
                            <w:bottom w:val="none" w:sz="0" w:space="0" w:color="auto"/>
                            <w:right w:val="none" w:sz="0" w:space="0" w:color="auto"/>
                          </w:divBdr>
                          <w:divsChild>
                            <w:div w:id="625085032">
                              <w:marLeft w:val="0"/>
                              <w:marRight w:val="0"/>
                              <w:marTop w:val="0"/>
                              <w:marBottom w:val="0"/>
                              <w:divBdr>
                                <w:top w:val="none" w:sz="0" w:space="0" w:color="auto"/>
                                <w:left w:val="none" w:sz="0" w:space="0" w:color="auto"/>
                                <w:bottom w:val="none" w:sz="0" w:space="0" w:color="auto"/>
                                <w:right w:val="none" w:sz="0" w:space="0" w:color="auto"/>
                              </w:divBdr>
                              <w:divsChild>
                                <w:div w:id="204204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5292782">
      <w:bodyDiv w:val="1"/>
      <w:marLeft w:val="0"/>
      <w:marRight w:val="0"/>
      <w:marTop w:val="0"/>
      <w:marBottom w:val="0"/>
      <w:divBdr>
        <w:top w:val="none" w:sz="0" w:space="0" w:color="auto"/>
        <w:left w:val="none" w:sz="0" w:space="0" w:color="auto"/>
        <w:bottom w:val="none" w:sz="0" w:space="0" w:color="auto"/>
        <w:right w:val="none" w:sz="0" w:space="0" w:color="auto"/>
      </w:divBdr>
      <w:divsChild>
        <w:div w:id="508914776">
          <w:marLeft w:val="-225"/>
          <w:marRight w:val="-225"/>
          <w:marTop w:val="0"/>
          <w:marBottom w:val="0"/>
          <w:divBdr>
            <w:top w:val="none" w:sz="0" w:space="0" w:color="auto"/>
            <w:left w:val="none" w:sz="0" w:space="0" w:color="auto"/>
            <w:bottom w:val="none" w:sz="0" w:space="0" w:color="auto"/>
            <w:right w:val="none" w:sz="0" w:space="0" w:color="auto"/>
          </w:divBdr>
          <w:divsChild>
            <w:div w:id="711926455">
              <w:marLeft w:val="0"/>
              <w:marRight w:val="0"/>
              <w:marTop w:val="0"/>
              <w:marBottom w:val="0"/>
              <w:divBdr>
                <w:top w:val="none" w:sz="0" w:space="0" w:color="auto"/>
                <w:left w:val="none" w:sz="0" w:space="0" w:color="auto"/>
                <w:bottom w:val="none" w:sz="0" w:space="0" w:color="auto"/>
                <w:right w:val="none" w:sz="0" w:space="0" w:color="auto"/>
              </w:divBdr>
              <w:divsChild>
                <w:div w:id="1528368327">
                  <w:marLeft w:val="-225"/>
                  <w:marRight w:val="-225"/>
                  <w:marTop w:val="0"/>
                  <w:marBottom w:val="0"/>
                  <w:divBdr>
                    <w:top w:val="none" w:sz="0" w:space="0" w:color="auto"/>
                    <w:left w:val="none" w:sz="0" w:space="0" w:color="auto"/>
                    <w:bottom w:val="none" w:sz="0" w:space="0" w:color="auto"/>
                    <w:right w:val="none" w:sz="0" w:space="0" w:color="auto"/>
                  </w:divBdr>
                  <w:divsChild>
                    <w:div w:id="1989747597">
                      <w:marLeft w:val="0"/>
                      <w:marRight w:val="0"/>
                      <w:marTop w:val="0"/>
                      <w:marBottom w:val="0"/>
                      <w:divBdr>
                        <w:top w:val="none" w:sz="0" w:space="0" w:color="auto"/>
                        <w:left w:val="none" w:sz="0" w:space="0" w:color="auto"/>
                        <w:bottom w:val="none" w:sz="0" w:space="0" w:color="auto"/>
                        <w:right w:val="none" w:sz="0" w:space="0" w:color="auto"/>
                      </w:divBdr>
                      <w:divsChild>
                        <w:div w:id="1833983819">
                          <w:marLeft w:val="0"/>
                          <w:marRight w:val="0"/>
                          <w:marTop w:val="0"/>
                          <w:marBottom w:val="150"/>
                          <w:divBdr>
                            <w:top w:val="none" w:sz="0" w:space="0" w:color="auto"/>
                            <w:left w:val="none" w:sz="0" w:space="0" w:color="auto"/>
                            <w:bottom w:val="none" w:sz="0" w:space="0" w:color="auto"/>
                            <w:right w:val="none" w:sz="0" w:space="0" w:color="auto"/>
                          </w:divBdr>
                          <w:divsChild>
                            <w:div w:id="1152285287">
                              <w:marLeft w:val="0"/>
                              <w:marRight w:val="0"/>
                              <w:marTop w:val="0"/>
                              <w:marBottom w:val="0"/>
                              <w:divBdr>
                                <w:top w:val="none" w:sz="0" w:space="0" w:color="auto"/>
                                <w:left w:val="none" w:sz="0" w:space="0" w:color="auto"/>
                                <w:bottom w:val="none" w:sz="0" w:space="0" w:color="auto"/>
                                <w:right w:val="none" w:sz="0" w:space="0" w:color="auto"/>
                              </w:divBdr>
                              <w:divsChild>
                                <w:div w:id="1587882008">
                                  <w:marLeft w:val="0"/>
                                  <w:marRight w:val="0"/>
                                  <w:marTop w:val="0"/>
                                  <w:marBottom w:val="0"/>
                                  <w:divBdr>
                                    <w:top w:val="none" w:sz="0" w:space="0" w:color="auto"/>
                                    <w:left w:val="none" w:sz="0" w:space="0" w:color="auto"/>
                                    <w:bottom w:val="none" w:sz="0" w:space="0" w:color="auto"/>
                                    <w:right w:val="none" w:sz="0" w:space="0" w:color="auto"/>
                                  </w:divBdr>
                                  <w:divsChild>
                                    <w:div w:id="456293539">
                                      <w:marLeft w:val="-225"/>
                                      <w:marRight w:val="-225"/>
                                      <w:marTop w:val="0"/>
                                      <w:marBottom w:val="0"/>
                                      <w:divBdr>
                                        <w:top w:val="none" w:sz="0" w:space="0" w:color="auto"/>
                                        <w:left w:val="none" w:sz="0" w:space="0" w:color="auto"/>
                                        <w:bottom w:val="none" w:sz="0" w:space="0" w:color="auto"/>
                                        <w:right w:val="none" w:sz="0" w:space="0" w:color="auto"/>
                                      </w:divBdr>
                                      <w:divsChild>
                                        <w:div w:id="1161505649">
                                          <w:marLeft w:val="0"/>
                                          <w:marRight w:val="0"/>
                                          <w:marTop w:val="0"/>
                                          <w:marBottom w:val="0"/>
                                          <w:divBdr>
                                            <w:top w:val="none" w:sz="0" w:space="0" w:color="auto"/>
                                            <w:left w:val="none" w:sz="0" w:space="0" w:color="auto"/>
                                            <w:bottom w:val="none" w:sz="0" w:space="0" w:color="auto"/>
                                            <w:right w:val="none" w:sz="0" w:space="0" w:color="auto"/>
                                          </w:divBdr>
                                        </w:div>
                                      </w:divsChild>
                                    </w:div>
                                    <w:div w:id="1631669232">
                                      <w:marLeft w:val="-225"/>
                                      <w:marRight w:val="-225"/>
                                      <w:marTop w:val="0"/>
                                      <w:marBottom w:val="0"/>
                                      <w:divBdr>
                                        <w:top w:val="none" w:sz="0" w:space="0" w:color="auto"/>
                                        <w:left w:val="none" w:sz="0" w:space="0" w:color="auto"/>
                                        <w:bottom w:val="none" w:sz="0" w:space="0" w:color="auto"/>
                                        <w:right w:val="none" w:sz="0" w:space="0" w:color="auto"/>
                                      </w:divBdr>
                                      <w:divsChild>
                                        <w:div w:id="573201527">
                                          <w:marLeft w:val="0"/>
                                          <w:marRight w:val="0"/>
                                          <w:marTop w:val="0"/>
                                          <w:marBottom w:val="0"/>
                                          <w:divBdr>
                                            <w:top w:val="none" w:sz="0" w:space="0" w:color="auto"/>
                                            <w:left w:val="none" w:sz="0" w:space="0" w:color="auto"/>
                                            <w:bottom w:val="none" w:sz="0" w:space="0" w:color="auto"/>
                                            <w:right w:val="none" w:sz="0" w:space="0" w:color="auto"/>
                                          </w:divBdr>
                                        </w:div>
                                      </w:divsChild>
                                    </w:div>
                                    <w:div w:id="1317340812">
                                      <w:marLeft w:val="-225"/>
                                      <w:marRight w:val="-225"/>
                                      <w:marTop w:val="0"/>
                                      <w:marBottom w:val="0"/>
                                      <w:divBdr>
                                        <w:top w:val="none" w:sz="0" w:space="0" w:color="auto"/>
                                        <w:left w:val="none" w:sz="0" w:space="0" w:color="auto"/>
                                        <w:bottom w:val="none" w:sz="0" w:space="0" w:color="auto"/>
                                        <w:right w:val="none" w:sz="0" w:space="0" w:color="auto"/>
                                      </w:divBdr>
                                      <w:divsChild>
                                        <w:div w:id="1108085339">
                                          <w:marLeft w:val="0"/>
                                          <w:marRight w:val="0"/>
                                          <w:marTop w:val="0"/>
                                          <w:marBottom w:val="0"/>
                                          <w:divBdr>
                                            <w:top w:val="none" w:sz="0" w:space="0" w:color="auto"/>
                                            <w:left w:val="none" w:sz="0" w:space="0" w:color="auto"/>
                                            <w:bottom w:val="none" w:sz="0" w:space="0" w:color="auto"/>
                                            <w:right w:val="none" w:sz="0" w:space="0" w:color="auto"/>
                                          </w:divBdr>
                                        </w:div>
                                      </w:divsChild>
                                    </w:div>
                                    <w:div w:id="1786656564">
                                      <w:marLeft w:val="-225"/>
                                      <w:marRight w:val="-225"/>
                                      <w:marTop w:val="0"/>
                                      <w:marBottom w:val="0"/>
                                      <w:divBdr>
                                        <w:top w:val="none" w:sz="0" w:space="0" w:color="auto"/>
                                        <w:left w:val="none" w:sz="0" w:space="0" w:color="auto"/>
                                        <w:bottom w:val="none" w:sz="0" w:space="0" w:color="auto"/>
                                        <w:right w:val="none" w:sz="0" w:space="0" w:color="auto"/>
                                      </w:divBdr>
                                      <w:divsChild>
                                        <w:div w:id="5807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72030">
                                  <w:marLeft w:val="-225"/>
                                  <w:marRight w:val="-225"/>
                                  <w:marTop w:val="0"/>
                                  <w:marBottom w:val="0"/>
                                  <w:divBdr>
                                    <w:top w:val="none" w:sz="0" w:space="0" w:color="auto"/>
                                    <w:left w:val="none" w:sz="0" w:space="0" w:color="auto"/>
                                    <w:bottom w:val="none" w:sz="0" w:space="0" w:color="auto"/>
                                    <w:right w:val="none" w:sz="0" w:space="0" w:color="auto"/>
                                  </w:divBdr>
                                  <w:divsChild>
                                    <w:div w:id="1305358110">
                                      <w:marLeft w:val="0"/>
                                      <w:marRight w:val="0"/>
                                      <w:marTop w:val="0"/>
                                      <w:marBottom w:val="0"/>
                                      <w:divBdr>
                                        <w:top w:val="none" w:sz="0" w:space="0" w:color="auto"/>
                                        <w:left w:val="none" w:sz="0" w:space="0" w:color="auto"/>
                                        <w:bottom w:val="none" w:sz="0" w:space="0" w:color="auto"/>
                                        <w:right w:val="none" w:sz="0" w:space="0" w:color="auto"/>
                                      </w:divBdr>
                                      <w:divsChild>
                                        <w:div w:id="1249196585">
                                          <w:marLeft w:val="0"/>
                                          <w:marRight w:val="0"/>
                                          <w:marTop w:val="0"/>
                                          <w:marBottom w:val="0"/>
                                          <w:divBdr>
                                            <w:top w:val="none" w:sz="0" w:space="0" w:color="auto"/>
                                            <w:left w:val="none" w:sz="0" w:space="0" w:color="auto"/>
                                            <w:bottom w:val="none" w:sz="0" w:space="0" w:color="auto"/>
                                            <w:right w:val="none" w:sz="0" w:space="0" w:color="auto"/>
                                          </w:divBdr>
                                          <w:divsChild>
                                            <w:div w:id="704453382">
                                              <w:marLeft w:val="0"/>
                                              <w:marRight w:val="0"/>
                                              <w:marTop w:val="0"/>
                                              <w:marBottom w:val="0"/>
                                              <w:divBdr>
                                                <w:top w:val="none" w:sz="0" w:space="0" w:color="auto"/>
                                                <w:left w:val="none" w:sz="0" w:space="0" w:color="auto"/>
                                                <w:bottom w:val="none" w:sz="0" w:space="0" w:color="auto"/>
                                                <w:right w:val="none" w:sz="0" w:space="0" w:color="auto"/>
                                              </w:divBdr>
                                              <w:divsChild>
                                                <w:div w:id="9023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50447">
                          <w:marLeft w:val="0"/>
                          <w:marRight w:val="0"/>
                          <w:marTop w:val="0"/>
                          <w:marBottom w:val="150"/>
                          <w:divBdr>
                            <w:top w:val="none" w:sz="0" w:space="0" w:color="auto"/>
                            <w:left w:val="none" w:sz="0" w:space="0" w:color="auto"/>
                            <w:bottom w:val="none" w:sz="0" w:space="0" w:color="auto"/>
                            <w:right w:val="none" w:sz="0" w:space="0" w:color="auto"/>
                          </w:divBdr>
                          <w:divsChild>
                            <w:div w:id="1287008207">
                              <w:marLeft w:val="0"/>
                              <w:marRight w:val="0"/>
                              <w:marTop w:val="0"/>
                              <w:marBottom w:val="75"/>
                              <w:divBdr>
                                <w:top w:val="none" w:sz="0" w:space="0" w:color="auto"/>
                                <w:left w:val="none" w:sz="0" w:space="0" w:color="auto"/>
                                <w:bottom w:val="single" w:sz="6" w:space="0" w:color="EEEEEE"/>
                                <w:right w:val="none" w:sz="0" w:space="0" w:color="auto"/>
                              </w:divBdr>
                              <w:divsChild>
                                <w:div w:id="1962180439">
                                  <w:marLeft w:val="0"/>
                                  <w:marRight w:val="0"/>
                                  <w:marTop w:val="0"/>
                                  <w:marBottom w:val="0"/>
                                  <w:divBdr>
                                    <w:top w:val="none" w:sz="0" w:space="0" w:color="auto"/>
                                    <w:left w:val="none" w:sz="0" w:space="0" w:color="auto"/>
                                    <w:bottom w:val="none" w:sz="0" w:space="0" w:color="auto"/>
                                    <w:right w:val="none" w:sz="0" w:space="0" w:color="auto"/>
                                  </w:divBdr>
                                </w:div>
                              </w:divsChild>
                            </w:div>
                            <w:div w:id="2073119419">
                              <w:marLeft w:val="0"/>
                              <w:marRight w:val="0"/>
                              <w:marTop w:val="0"/>
                              <w:marBottom w:val="0"/>
                              <w:divBdr>
                                <w:top w:val="none" w:sz="0" w:space="0" w:color="auto"/>
                                <w:left w:val="none" w:sz="0" w:space="0" w:color="auto"/>
                                <w:bottom w:val="none" w:sz="0" w:space="0" w:color="auto"/>
                                <w:right w:val="none" w:sz="0" w:space="0" w:color="auto"/>
                              </w:divBdr>
                              <w:divsChild>
                                <w:div w:id="945121047">
                                  <w:marLeft w:val="0"/>
                                  <w:marRight w:val="0"/>
                                  <w:marTop w:val="0"/>
                                  <w:marBottom w:val="0"/>
                                  <w:divBdr>
                                    <w:top w:val="none" w:sz="0" w:space="0" w:color="auto"/>
                                    <w:left w:val="none" w:sz="0" w:space="0" w:color="auto"/>
                                    <w:bottom w:val="none" w:sz="0" w:space="0" w:color="auto"/>
                                    <w:right w:val="none" w:sz="0" w:space="0" w:color="auto"/>
                                  </w:divBdr>
                                  <w:divsChild>
                                    <w:div w:id="1820995677">
                                      <w:marLeft w:val="-225"/>
                                      <w:marRight w:val="-225"/>
                                      <w:marTop w:val="0"/>
                                      <w:marBottom w:val="0"/>
                                      <w:divBdr>
                                        <w:top w:val="none" w:sz="0" w:space="0" w:color="auto"/>
                                        <w:left w:val="none" w:sz="0" w:space="0" w:color="auto"/>
                                        <w:bottom w:val="none" w:sz="0" w:space="0" w:color="auto"/>
                                        <w:right w:val="none" w:sz="0" w:space="0" w:color="auto"/>
                                      </w:divBdr>
                                      <w:divsChild>
                                        <w:div w:id="471679030">
                                          <w:marLeft w:val="0"/>
                                          <w:marRight w:val="0"/>
                                          <w:marTop w:val="0"/>
                                          <w:marBottom w:val="0"/>
                                          <w:divBdr>
                                            <w:top w:val="none" w:sz="0" w:space="0" w:color="auto"/>
                                            <w:left w:val="none" w:sz="0" w:space="0" w:color="auto"/>
                                            <w:bottom w:val="none" w:sz="0" w:space="0" w:color="auto"/>
                                            <w:right w:val="none" w:sz="0" w:space="0" w:color="auto"/>
                                          </w:divBdr>
                                        </w:div>
                                      </w:divsChild>
                                    </w:div>
                                    <w:div w:id="33845367">
                                      <w:marLeft w:val="-225"/>
                                      <w:marRight w:val="-225"/>
                                      <w:marTop w:val="0"/>
                                      <w:marBottom w:val="0"/>
                                      <w:divBdr>
                                        <w:top w:val="none" w:sz="0" w:space="0" w:color="auto"/>
                                        <w:left w:val="none" w:sz="0" w:space="0" w:color="auto"/>
                                        <w:bottom w:val="none" w:sz="0" w:space="0" w:color="auto"/>
                                        <w:right w:val="none" w:sz="0" w:space="0" w:color="auto"/>
                                      </w:divBdr>
                                      <w:divsChild>
                                        <w:div w:id="2145584388">
                                          <w:marLeft w:val="0"/>
                                          <w:marRight w:val="0"/>
                                          <w:marTop w:val="0"/>
                                          <w:marBottom w:val="0"/>
                                          <w:divBdr>
                                            <w:top w:val="none" w:sz="0" w:space="0" w:color="auto"/>
                                            <w:left w:val="none" w:sz="0" w:space="0" w:color="auto"/>
                                            <w:bottom w:val="none" w:sz="0" w:space="0" w:color="auto"/>
                                            <w:right w:val="none" w:sz="0" w:space="0" w:color="auto"/>
                                          </w:divBdr>
                                        </w:div>
                                      </w:divsChild>
                                    </w:div>
                                    <w:div w:id="692070202">
                                      <w:marLeft w:val="-225"/>
                                      <w:marRight w:val="-225"/>
                                      <w:marTop w:val="0"/>
                                      <w:marBottom w:val="0"/>
                                      <w:divBdr>
                                        <w:top w:val="none" w:sz="0" w:space="0" w:color="auto"/>
                                        <w:left w:val="none" w:sz="0" w:space="0" w:color="auto"/>
                                        <w:bottom w:val="none" w:sz="0" w:space="0" w:color="auto"/>
                                        <w:right w:val="none" w:sz="0" w:space="0" w:color="auto"/>
                                      </w:divBdr>
                                      <w:divsChild>
                                        <w:div w:id="759372136">
                                          <w:marLeft w:val="0"/>
                                          <w:marRight w:val="0"/>
                                          <w:marTop w:val="0"/>
                                          <w:marBottom w:val="0"/>
                                          <w:divBdr>
                                            <w:top w:val="none" w:sz="0" w:space="0" w:color="auto"/>
                                            <w:left w:val="none" w:sz="0" w:space="0" w:color="auto"/>
                                            <w:bottom w:val="none" w:sz="0" w:space="0" w:color="auto"/>
                                            <w:right w:val="none" w:sz="0" w:space="0" w:color="auto"/>
                                          </w:divBdr>
                                        </w:div>
                                      </w:divsChild>
                                    </w:div>
                                    <w:div w:id="1937669634">
                                      <w:marLeft w:val="-225"/>
                                      <w:marRight w:val="-225"/>
                                      <w:marTop w:val="0"/>
                                      <w:marBottom w:val="0"/>
                                      <w:divBdr>
                                        <w:top w:val="none" w:sz="0" w:space="0" w:color="auto"/>
                                        <w:left w:val="none" w:sz="0" w:space="0" w:color="auto"/>
                                        <w:bottom w:val="none" w:sz="0" w:space="0" w:color="auto"/>
                                        <w:right w:val="none" w:sz="0" w:space="0" w:color="auto"/>
                                      </w:divBdr>
                                      <w:divsChild>
                                        <w:div w:id="208151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233238">
                                  <w:marLeft w:val="-225"/>
                                  <w:marRight w:val="-225"/>
                                  <w:marTop w:val="0"/>
                                  <w:marBottom w:val="0"/>
                                  <w:divBdr>
                                    <w:top w:val="none" w:sz="0" w:space="0" w:color="auto"/>
                                    <w:left w:val="none" w:sz="0" w:space="0" w:color="auto"/>
                                    <w:bottom w:val="none" w:sz="0" w:space="0" w:color="auto"/>
                                    <w:right w:val="none" w:sz="0" w:space="0" w:color="auto"/>
                                  </w:divBdr>
                                  <w:divsChild>
                                    <w:div w:id="297952014">
                                      <w:marLeft w:val="0"/>
                                      <w:marRight w:val="0"/>
                                      <w:marTop w:val="0"/>
                                      <w:marBottom w:val="0"/>
                                      <w:divBdr>
                                        <w:top w:val="none" w:sz="0" w:space="0" w:color="auto"/>
                                        <w:left w:val="none" w:sz="0" w:space="0" w:color="auto"/>
                                        <w:bottom w:val="none" w:sz="0" w:space="0" w:color="auto"/>
                                        <w:right w:val="none" w:sz="0" w:space="0" w:color="auto"/>
                                      </w:divBdr>
                                      <w:divsChild>
                                        <w:div w:id="45110578">
                                          <w:marLeft w:val="0"/>
                                          <w:marRight w:val="0"/>
                                          <w:marTop w:val="0"/>
                                          <w:marBottom w:val="0"/>
                                          <w:divBdr>
                                            <w:top w:val="none" w:sz="0" w:space="0" w:color="auto"/>
                                            <w:left w:val="none" w:sz="0" w:space="0" w:color="auto"/>
                                            <w:bottom w:val="none" w:sz="0" w:space="0" w:color="auto"/>
                                            <w:right w:val="none" w:sz="0" w:space="0" w:color="auto"/>
                                          </w:divBdr>
                                          <w:divsChild>
                                            <w:div w:id="1392801767">
                                              <w:marLeft w:val="0"/>
                                              <w:marRight w:val="0"/>
                                              <w:marTop w:val="0"/>
                                              <w:marBottom w:val="0"/>
                                              <w:divBdr>
                                                <w:top w:val="none" w:sz="0" w:space="0" w:color="auto"/>
                                                <w:left w:val="none" w:sz="0" w:space="0" w:color="auto"/>
                                                <w:bottom w:val="none" w:sz="0" w:space="0" w:color="auto"/>
                                                <w:right w:val="none" w:sz="0" w:space="0" w:color="auto"/>
                                              </w:divBdr>
                                              <w:divsChild>
                                                <w:div w:id="20149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934816">
                          <w:marLeft w:val="0"/>
                          <w:marRight w:val="0"/>
                          <w:marTop w:val="0"/>
                          <w:marBottom w:val="150"/>
                          <w:divBdr>
                            <w:top w:val="none" w:sz="0" w:space="0" w:color="auto"/>
                            <w:left w:val="none" w:sz="0" w:space="0" w:color="auto"/>
                            <w:bottom w:val="none" w:sz="0" w:space="0" w:color="auto"/>
                            <w:right w:val="none" w:sz="0" w:space="0" w:color="auto"/>
                          </w:divBdr>
                          <w:divsChild>
                            <w:div w:id="1470130691">
                              <w:marLeft w:val="0"/>
                              <w:marRight w:val="0"/>
                              <w:marTop w:val="0"/>
                              <w:marBottom w:val="75"/>
                              <w:divBdr>
                                <w:top w:val="none" w:sz="0" w:space="0" w:color="auto"/>
                                <w:left w:val="none" w:sz="0" w:space="0" w:color="auto"/>
                                <w:bottom w:val="single" w:sz="6" w:space="0" w:color="EEEEEE"/>
                                <w:right w:val="none" w:sz="0" w:space="0" w:color="auto"/>
                              </w:divBdr>
                              <w:divsChild>
                                <w:div w:id="528300649">
                                  <w:marLeft w:val="0"/>
                                  <w:marRight w:val="0"/>
                                  <w:marTop w:val="0"/>
                                  <w:marBottom w:val="0"/>
                                  <w:divBdr>
                                    <w:top w:val="none" w:sz="0" w:space="0" w:color="auto"/>
                                    <w:left w:val="none" w:sz="0" w:space="0" w:color="auto"/>
                                    <w:bottom w:val="none" w:sz="0" w:space="0" w:color="auto"/>
                                    <w:right w:val="none" w:sz="0" w:space="0" w:color="auto"/>
                                  </w:divBdr>
                                </w:div>
                              </w:divsChild>
                            </w:div>
                            <w:div w:id="765612779">
                              <w:marLeft w:val="0"/>
                              <w:marRight w:val="0"/>
                              <w:marTop w:val="0"/>
                              <w:marBottom w:val="0"/>
                              <w:divBdr>
                                <w:top w:val="none" w:sz="0" w:space="0" w:color="auto"/>
                                <w:left w:val="none" w:sz="0" w:space="0" w:color="auto"/>
                                <w:bottom w:val="none" w:sz="0" w:space="0" w:color="auto"/>
                                <w:right w:val="none" w:sz="0" w:space="0" w:color="auto"/>
                              </w:divBdr>
                              <w:divsChild>
                                <w:div w:id="1142040477">
                                  <w:marLeft w:val="0"/>
                                  <w:marRight w:val="0"/>
                                  <w:marTop w:val="0"/>
                                  <w:marBottom w:val="0"/>
                                  <w:divBdr>
                                    <w:top w:val="none" w:sz="0" w:space="0" w:color="auto"/>
                                    <w:left w:val="none" w:sz="0" w:space="0" w:color="auto"/>
                                    <w:bottom w:val="none" w:sz="0" w:space="0" w:color="auto"/>
                                    <w:right w:val="none" w:sz="0" w:space="0" w:color="auto"/>
                                  </w:divBdr>
                                  <w:divsChild>
                                    <w:div w:id="112136299">
                                      <w:marLeft w:val="-225"/>
                                      <w:marRight w:val="-225"/>
                                      <w:marTop w:val="0"/>
                                      <w:marBottom w:val="0"/>
                                      <w:divBdr>
                                        <w:top w:val="none" w:sz="0" w:space="0" w:color="auto"/>
                                        <w:left w:val="none" w:sz="0" w:space="0" w:color="auto"/>
                                        <w:bottom w:val="none" w:sz="0" w:space="0" w:color="auto"/>
                                        <w:right w:val="none" w:sz="0" w:space="0" w:color="auto"/>
                                      </w:divBdr>
                                      <w:divsChild>
                                        <w:div w:id="616765138">
                                          <w:marLeft w:val="0"/>
                                          <w:marRight w:val="0"/>
                                          <w:marTop w:val="0"/>
                                          <w:marBottom w:val="0"/>
                                          <w:divBdr>
                                            <w:top w:val="none" w:sz="0" w:space="0" w:color="auto"/>
                                            <w:left w:val="none" w:sz="0" w:space="0" w:color="auto"/>
                                            <w:bottom w:val="none" w:sz="0" w:space="0" w:color="auto"/>
                                            <w:right w:val="none" w:sz="0" w:space="0" w:color="auto"/>
                                          </w:divBdr>
                                        </w:div>
                                      </w:divsChild>
                                    </w:div>
                                    <w:div w:id="1725179290">
                                      <w:marLeft w:val="-225"/>
                                      <w:marRight w:val="-225"/>
                                      <w:marTop w:val="0"/>
                                      <w:marBottom w:val="0"/>
                                      <w:divBdr>
                                        <w:top w:val="none" w:sz="0" w:space="0" w:color="auto"/>
                                        <w:left w:val="none" w:sz="0" w:space="0" w:color="auto"/>
                                        <w:bottom w:val="none" w:sz="0" w:space="0" w:color="auto"/>
                                        <w:right w:val="none" w:sz="0" w:space="0" w:color="auto"/>
                                      </w:divBdr>
                                      <w:divsChild>
                                        <w:div w:id="1949654962">
                                          <w:marLeft w:val="0"/>
                                          <w:marRight w:val="0"/>
                                          <w:marTop w:val="0"/>
                                          <w:marBottom w:val="0"/>
                                          <w:divBdr>
                                            <w:top w:val="none" w:sz="0" w:space="0" w:color="auto"/>
                                            <w:left w:val="none" w:sz="0" w:space="0" w:color="auto"/>
                                            <w:bottom w:val="none" w:sz="0" w:space="0" w:color="auto"/>
                                            <w:right w:val="none" w:sz="0" w:space="0" w:color="auto"/>
                                          </w:divBdr>
                                        </w:div>
                                      </w:divsChild>
                                    </w:div>
                                    <w:div w:id="1636594360">
                                      <w:marLeft w:val="-225"/>
                                      <w:marRight w:val="-225"/>
                                      <w:marTop w:val="0"/>
                                      <w:marBottom w:val="0"/>
                                      <w:divBdr>
                                        <w:top w:val="none" w:sz="0" w:space="0" w:color="auto"/>
                                        <w:left w:val="none" w:sz="0" w:space="0" w:color="auto"/>
                                        <w:bottom w:val="none" w:sz="0" w:space="0" w:color="auto"/>
                                        <w:right w:val="none" w:sz="0" w:space="0" w:color="auto"/>
                                      </w:divBdr>
                                      <w:divsChild>
                                        <w:div w:id="617875706">
                                          <w:marLeft w:val="0"/>
                                          <w:marRight w:val="0"/>
                                          <w:marTop w:val="0"/>
                                          <w:marBottom w:val="0"/>
                                          <w:divBdr>
                                            <w:top w:val="none" w:sz="0" w:space="0" w:color="auto"/>
                                            <w:left w:val="none" w:sz="0" w:space="0" w:color="auto"/>
                                            <w:bottom w:val="none" w:sz="0" w:space="0" w:color="auto"/>
                                            <w:right w:val="none" w:sz="0" w:space="0" w:color="auto"/>
                                          </w:divBdr>
                                        </w:div>
                                      </w:divsChild>
                                    </w:div>
                                    <w:div w:id="1641157488">
                                      <w:marLeft w:val="-225"/>
                                      <w:marRight w:val="-225"/>
                                      <w:marTop w:val="0"/>
                                      <w:marBottom w:val="0"/>
                                      <w:divBdr>
                                        <w:top w:val="none" w:sz="0" w:space="0" w:color="auto"/>
                                        <w:left w:val="none" w:sz="0" w:space="0" w:color="auto"/>
                                        <w:bottom w:val="none" w:sz="0" w:space="0" w:color="auto"/>
                                        <w:right w:val="none" w:sz="0" w:space="0" w:color="auto"/>
                                      </w:divBdr>
                                      <w:divsChild>
                                        <w:div w:id="69338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67758">
                                  <w:marLeft w:val="-225"/>
                                  <w:marRight w:val="-225"/>
                                  <w:marTop w:val="0"/>
                                  <w:marBottom w:val="0"/>
                                  <w:divBdr>
                                    <w:top w:val="none" w:sz="0" w:space="0" w:color="auto"/>
                                    <w:left w:val="none" w:sz="0" w:space="0" w:color="auto"/>
                                    <w:bottom w:val="none" w:sz="0" w:space="0" w:color="auto"/>
                                    <w:right w:val="none" w:sz="0" w:space="0" w:color="auto"/>
                                  </w:divBdr>
                                  <w:divsChild>
                                    <w:div w:id="1659074747">
                                      <w:marLeft w:val="0"/>
                                      <w:marRight w:val="0"/>
                                      <w:marTop w:val="0"/>
                                      <w:marBottom w:val="0"/>
                                      <w:divBdr>
                                        <w:top w:val="none" w:sz="0" w:space="0" w:color="auto"/>
                                        <w:left w:val="none" w:sz="0" w:space="0" w:color="auto"/>
                                        <w:bottom w:val="none" w:sz="0" w:space="0" w:color="auto"/>
                                        <w:right w:val="none" w:sz="0" w:space="0" w:color="auto"/>
                                      </w:divBdr>
                                      <w:divsChild>
                                        <w:div w:id="1526207815">
                                          <w:marLeft w:val="0"/>
                                          <w:marRight w:val="0"/>
                                          <w:marTop w:val="0"/>
                                          <w:marBottom w:val="0"/>
                                          <w:divBdr>
                                            <w:top w:val="none" w:sz="0" w:space="0" w:color="auto"/>
                                            <w:left w:val="none" w:sz="0" w:space="0" w:color="auto"/>
                                            <w:bottom w:val="none" w:sz="0" w:space="0" w:color="auto"/>
                                            <w:right w:val="none" w:sz="0" w:space="0" w:color="auto"/>
                                          </w:divBdr>
                                          <w:divsChild>
                                            <w:div w:id="481972585">
                                              <w:marLeft w:val="0"/>
                                              <w:marRight w:val="0"/>
                                              <w:marTop w:val="0"/>
                                              <w:marBottom w:val="0"/>
                                              <w:divBdr>
                                                <w:top w:val="none" w:sz="0" w:space="0" w:color="auto"/>
                                                <w:left w:val="none" w:sz="0" w:space="0" w:color="auto"/>
                                                <w:bottom w:val="none" w:sz="0" w:space="0" w:color="auto"/>
                                                <w:right w:val="none" w:sz="0" w:space="0" w:color="auto"/>
                                              </w:divBdr>
                                              <w:divsChild>
                                                <w:div w:id="148701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733921">
                          <w:marLeft w:val="0"/>
                          <w:marRight w:val="0"/>
                          <w:marTop w:val="0"/>
                          <w:marBottom w:val="150"/>
                          <w:divBdr>
                            <w:top w:val="none" w:sz="0" w:space="0" w:color="auto"/>
                            <w:left w:val="none" w:sz="0" w:space="0" w:color="auto"/>
                            <w:bottom w:val="none" w:sz="0" w:space="0" w:color="auto"/>
                            <w:right w:val="none" w:sz="0" w:space="0" w:color="auto"/>
                          </w:divBdr>
                          <w:divsChild>
                            <w:div w:id="985474261">
                              <w:marLeft w:val="0"/>
                              <w:marRight w:val="0"/>
                              <w:marTop w:val="0"/>
                              <w:marBottom w:val="75"/>
                              <w:divBdr>
                                <w:top w:val="none" w:sz="0" w:space="0" w:color="auto"/>
                                <w:left w:val="none" w:sz="0" w:space="0" w:color="auto"/>
                                <w:bottom w:val="single" w:sz="6" w:space="0" w:color="EEEEEE"/>
                                <w:right w:val="none" w:sz="0" w:space="0" w:color="auto"/>
                              </w:divBdr>
                              <w:divsChild>
                                <w:div w:id="832529863">
                                  <w:marLeft w:val="0"/>
                                  <w:marRight w:val="0"/>
                                  <w:marTop w:val="0"/>
                                  <w:marBottom w:val="0"/>
                                  <w:divBdr>
                                    <w:top w:val="none" w:sz="0" w:space="0" w:color="auto"/>
                                    <w:left w:val="none" w:sz="0" w:space="0" w:color="auto"/>
                                    <w:bottom w:val="none" w:sz="0" w:space="0" w:color="auto"/>
                                    <w:right w:val="none" w:sz="0" w:space="0" w:color="auto"/>
                                  </w:divBdr>
                                </w:div>
                              </w:divsChild>
                            </w:div>
                            <w:div w:id="247348802">
                              <w:marLeft w:val="0"/>
                              <w:marRight w:val="0"/>
                              <w:marTop w:val="0"/>
                              <w:marBottom w:val="0"/>
                              <w:divBdr>
                                <w:top w:val="none" w:sz="0" w:space="0" w:color="auto"/>
                                <w:left w:val="none" w:sz="0" w:space="0" w:color="auto"/>
                                <w:bottom w:val="none" w:sz="0" w:space="0" w:color="auto"/>
                                <w:right w:val="none" w:sz="0" w:space="0" w:color="auto"/>
                              </w:divBdr>
                              <w:divsChild>
                                <w:div w:id="1938442222">
                                  <w:marLeft w:val="0"/>
                                  <w:marRight w:val="0"/>
                                  <w:marTop w:val="0"/>
                                  <w:marBottom w:val="0"/>
                                  <w:divBdr>
                                    <w:top w:val="none" w:sz="0" w:space="0" w:color="auto"/>
                                    <w:left w:val="none" w:sz="0" w:space="0" w:color="auto"/>
                                    <w:bottom w:val="none" w:sz="0" w:space="0" w:color="auto"/>
                                    <w:right w:val="none" w:sz="0" w:space="0" w:color="auto"/>
                                  </w:divBdr>
                                  <w:divsChild>
                                    <w:div w:id="903953521">
                                      <w:marLeft w:val="-225"/>
                                      <w:marRight w:val="-225"/>
                                      <w:marTop w:val="0"/>
                                      <w:marBottom w:val="0"/>
                                      <w:divBdr>
                                        <w:top w:val="none" w:sz="0" w:space="0" w:color="auto"/>
                                        <w:left w:val="none" w:sz="0" w:space="0" w:color="auto"/>
                                        <w:bottom w:val="none" w:sz="0" w:space="0" w:color="auto"/>
                                        <w:right w:val="none" w:sz="0" w:space="0" w:color="auto"/>
                                      </w:divBdr>
                                      <w:divsChild>
                                        <w:div w:id="2145388045">
                                          <w:marLeft w:val="0"/>
                                          <w:marRight w:val="0"/>
                                          <w:marTop w:val="0"/>
                                          <w:marBottom w:val="0"/>
                                          <w:divBdr>
                                            <w:top w:val="none" w:sz="0" w:space="0" w:color="auto"/>
                                            <w:left w:val="none" w:sz="0" w:space="0" w:color="auto"/>
                                            <w:bottom w:val="none" w:sz="0" w:space="0" w:color="auto"/>
                                            <w:right w:val="none" w:sz="0" w:space="0" w:color="auto"/>
                                          </w:divBdr>
                                        </w:div>
                                      </w:divsChild>
                                    </w:div>
                                    <w:div w:id="9915556">
                                      <w:marLeft w:val="-225"/>
                                      <w:marRight w:val="-225"/>
                                      <w:marTop w:val="0"/>
                                      <w:marBottom w:val="0"/>
                                      <w:divBdr>
                                        <w:top w:val="none" w:sz="0" w:space="0" w:color="auto"/>
                                        <w:left w:val="none" w:sz="0" w:space="0" w:color="auto"/>
                                        <w:bottom w:val="none" w:sz="0" w:space="0" w:color="auto"/>
                                        <w:right w:val="none" w:sz="0" w:space="0" w:color="auto"/>
                                      </w:divBdr>
                                      <w:divsChild>
                                        <w:div w:id="1644504453">
                                          <w:marLeft w:val="0"/>
                                          <w:marRight w:val="0"/>
                                          <w:marTop w:val="0"/>
                                          <w:marBottom w:val="0"/>
                                          <w:divBdr>
                                            <w:top w:val="none" w:sz="0" w:space="0" w:color="auto"/>
                                            <w:left w:val="none" w:sz="0" w:space="0" w:color="auto"/>
                                            <w:bottom w:val="none" w:sz="0" w:space="0" w:color="auto"/>
                                            <w:right w:val="none" w:sz="0" w:space="0" w:color="auto"/>
                                          </w:divBdr>
                                        </w:div>
                                      </w:divsChild>
                                    </w:div>
                                    <w:div w:id="1824620103">
                                      <w:marLeft w:val="-225"/>
                                      <w:marRight w:val="-225"/>
                                      <w:marTop w:val="0"/>
                                      <w:marBottom w:val="0"/>
                                      <w:divBdr>
                                        <w:top w:val="none" w:sz="0" w:space="0" w:color="auto"/>
                                        <w:left w:val="none" w:sz="0" w:space="0" w:color="auto"/>
                                        <w:bottom w:val="none" w:sz="0" w:space="0" w:color="auto"/>
                                        <w:right w:val="none" w:sz="0" w:space="0" w:color="auto"/>
                                      </w:divBdr>
                                      <w:divsChild>
                                        <w:div w:id="1155144252">
                                          <w:marLeft w:val="0"/>
                                          <w:marRight w:val="0"/>
                                          <w:marTop w:val="0"/>
                                          <w:marBottom w:val="0"/>
                                          <w:divBdr>
                                            <w:top w:val="none" w:sz="0" w:space="0" w:color="auto"/>
                                            <w:left w:val="none" w:sz="0" w:space="0" w:color="auto"/>
                                            <w:bottom w:val="none" w:sz="0" w:space="0" w:color="auto"/>
                                            <w:right w:val="none" w:sz="0" w:space="0" w:color="auto"/>
                                          </w:divBdr>
                                        </w:div>
                                      </w:divsChild>
                                    </w:div>
                                    <w:div w:id="994068248">
                                      <w:marLeft w:val="-225"/>
                                      <w:marRight w:val="-225"/>
                                      <w:marTop w:val="0"/>
                                      <w:marBottom w:val="0"/>
                                      <w:divBdr>
                                        <w:top w:val="none" w:sz="0" w:space="0" w:color="auto"/>
                                        <w:left w:val="none" w:sz="0" w:space="0" w:color="auto"/>
                                        <w:bottom w:val="none" w:sz="0" w:space="0" w:color="auto"/>
                                        <w:right w:val="none" w:sz="0" w:space="0" w:color="auto"/>
                                      </w:divBdr>
                                      <w:divsChild>
                                        <w:div w:id="3362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6285">
                                  <w:marLeft w:val="-225"/>
                                  <w:marRight w:val="-225"/>
                                  <w:marTop w:val="0"/>
                                  <w:marBottom w:val="0"/>
                                  <w:divBdr>
                                    <w:top w:val="none" w:sz="0" w:space="0" w:color="auto"/>
                                    <w:left w:val="none" w:sz="0" w:space="0" w:color="auto"/>
                                    <w:bottom w:val="none" w:sz="0" w:space="0" w:color="auto"/>
                                    <w:right w:val="none" w:sz="0" w:space="0" w:color="auto"/>
                                  </w:divBdr>
                                  <w:divsChild>
                                    <w:div w:id="403375515">
                                      <w:marLeft w:val="0"/>
                                      <w:marRight w:val="0"/>
                                      <w:marTop w:val="0"/>
                                      <w:marBottom w:val="0"/>
                                      <w:divBdr>
                                        <w:top w:val="none" w:sz="0" w:space="0" w:color="auto"/>
                                        <w:left w:val="none" w:sz="0" w:space="0" w:color="auto"/>
                                        <w:bottom w:val="none" w:sz="0" w:space="0" w:color="auto"/>
                                        <w:right w:val="none" w:sz="0" w:space="0" w:color="auto"/>
                                      </w:divBdr>
                                      <w:divsChild>
                                        <w:div w:id="1385181498">
                                          <w:marLeft w:val="0"/>
                                          <w:marRight w:val="0"/>
                                          <w:marTop w:val="0"/>
                                          <w:marBottom w:val="0"/>
                                          <w:divBdr>
                                            <w:top w:val="none" w:sz="0" w:space="0" w:color="auto"/>
                                            <w:left w:val="none" w:sz="0" w:space="0" w:color="auto"/>
                                            <w:bottom w:val="none" w:sz="0" w:space="0" w:color="auto"/>
                                            <w:right w:val="none" w:sz="0" w:space="0" w:color="auto"/>
                                          </w:divBdr>
                                          <w:divsChild>
                                            <w:div w:id="955721579">
                                              <w:marLeft w:val="0"/>
                                              <w:marRight w:val="0"/>
                                              <w:marTop w:val="0"/>
                                              <w:marBottom w:val="0"/>
                                              <w:divBdr>
                                                <w:top w:val="none" w:sz="0" w:space="0" w:color="auto"/>
                                                <w:left w:val="none" w:sz="0" w:space="0" w:color="auto"/>
                                                <w:bottom w:val="none" w:sz="0" w:space="0" w:color="auto"/>
                                                <w:right w:val="none" w:sz="0" w:space="0" w:color="auto"/>
                                              </w:divBdr>
                                              <w:divsChild>
                                                <w:div w:id="17492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926845">
                          <w:marLeft w:val="0"/>
                          <w:marRight w:val="0"/>
                          <w:marTop w:val="0"/>
                          <w:marBottom w:val="150"/>
                          <w:divBdr>
                            <w:top w:val="none" w:sz="0" w:space="0" w:color="auto"/>
                            <w:left w:val="none" w:sz="0" w:space="0" w:color="auto"/>
                            <w:bottom w:val="none" w:sz="0" w:space="0" w:color="auto"/>
                            <w:right w:val="none" w:sz="0" w:space="0" w:color="auto"/>
                          </w:divBdr>
                          <w:divsChild>
                            <w:div w:id="1684895999">
                              <w:marLeft w:val="0"/>
                              <w:marRight w:val="0"/>
                              <w:marTop w:val="0"/>
                              <w:marBottom w:val="75"/>
                              <w:divBdr>
                                <w:top w:val="none" w:sz="0" w:space="0" w:color="auto"/>
                                <w:left w:val="none" w:sz="0" w:space="0" w:color="auto"/>
                                <w:bottom w:val="single" w:sz="6" w:space="0" w:color="EEEEEE"/>
                                <w:right w:val="none" w:sz="0" w:space="0" w:color="auto"/>
                              </w:divBdr>
                              <w:divsChild>
                                <w:div w:id="924415497">
                                  <w:marLeft w:val="0"/>
                                  <w:marRight w:val="0"/>
                                  <w:marTop w:val="0"/>
                                  <w:marBottom w:val="0"/>
                                  <w:divBdr>
                                    <w:top w:val="none" w:sz="0" w:space="0" w:color="auto"/>
                                    <w:left w:val="none" w:sz="0" w:space="0" w:color="auto"/>
                                    <w:bottom w:val="none" w:sz="0" w:space="0" w:color="auto"/>
                                    <w:right w:val="none" w:sz="0" w:space="0" w:color="auto"/>
                                  </w:divBdr>
                                </w:div>
                              </w:divsChild>
                            </w:div>
                            <w:div w:id="1958293342">
                              <w:marLeft w:val="0"/>
                              <w:marRight w:val="0"/>
                              <w:marTop w:val="0"/>
                              <w:marBottom w:val="0"/>
                              <w:divBdr>
                                <w:top w:val="none" w:sz="0" w:space="0" w:color="auto"/>
                                <w:left w:val="none" w:sz="0" w:space="0" w:color="auto"/>
                                <w:bottom w:val="none" w:sz="0" w:space="0" w:color="auto"/>
                                <w:right w:val="none" w:sz="0" w:space="0" w:color="auto"/>
                              </w:divBdr>
                              <w:divsChild>
                                <w:div w:id="1631208562">
                                  <w:marLeft w:val="0"/>
                                  <w:marRight w:val="0"/>
                                  <w:marTop w:val="0"/>
                                  <w:marBottom w:val="0"/>
                                  <w:divBdr>
                                    <w:top w:val="none" w:sz="0" w:space="0" w:color="auto"/>
                                    <w:left w:val="none" w:sz="0" w:space="0" w:color="auto"/>
                                    <w:bottom w:val="none" w:sz="0" w:space="0" w:color="auto"/>
                                    <w:right w:val="none" w:sz="0" w:space="0" w:color="auto"/>
                                  </w:divBdr>
                                  <w:divsChild>
                                    <w:div w:id="602302234">
                                      <w:marLeft w:val="-225"/>
                                      <w:marRight w:val="-225"/>
                                      <w:marTop w:val="0"/>
                                      <w:marBottom w:val="0"/>
                                      <w:divBdr>
                                        <w:top w:val="none" w:sz="0" w:space="0" w:color="auto"/>
                                        <w:left w:val="none" w:sz="0" w:space="0" w:color="auto"/>
                                        <w:bottom w:val="none" w:sz="0" w:space="0" w:color="auto"/>
                                        <w:right w:val="none" w:sz="0" w:space="0" w:color="auto"/>
                                      </w:divBdr>
                                      <w:divsChild>
                                        <w:div w:id="1785735545">
                                          <w:marLeft w:val="0"/>
                                          <w:marRight w:val="0"/>
                                          <w:marTop w:val="0"/>
                                          <w:marBottom w:val="0"/>
                                          <w:divBdr>
                                            <w:top w:val="none" w:sz="0" w:space="0" w:color="auto"/>
                                            <w:left w:val="none" w:sz="0" w:space="0" w:color="auto"/>
                                            <w:bottom w:val="none" w:sz="0" w:space="0" w:color="auto"/>
                                            <w:right w:val="none" w:sz="0" w:space="0" w:color="auto"/>
                                          </w:divBdr>
                                        </w:div>
                                      </w:divsChild>
                                    </w:div>
                                    <w:div w:id="559245134">
                                      <w:marLeft w:val="-225"/>
                                      <w:marRight w:val="-225"/>
                                      <w:marTop w:val="0"/>
                                      <w:marBottom w:val="0"/>
                                      <w:divBdr>
                                        <w:top w:val="none" w:sz="0" w:space="0" w:color="auto"/>
                                        <w:left w:val="none" w:sz="0" w:space="0" w:color="auto"/>
                                        <w:bottom w:val="none" w:sz="0" w:space="0" w:color="auto"/>
                                        <w:right w:val="none" w:sz="0" w:space="0" w:color="auto"/>
                                      </w:divBdr>
                                      <w:divsChild>
                                        <w:div w:id="2143884557">
                                          <w:marLeft w:val="0"/>
                                          <w:marRight w:val="0"/>
                                          <w:marTop w:val="0"/>
                                          <w:marBottom w:val="0"/>
                                          <w:divBdr>
                                            <w:top w:val="none" w:sz="0" w:space="0" w:color="auto"/>
                                            <w:left w:val="none" w:sz="0" w:space="0" w:color="auto"/>
                                            <w:bottom w:val="none" w:sz="0" w:space="0" w:color="auto"/>
                                            <w:right w:val="none" w:sz="0" w:space="0" w:color="auto"/>
                                          </w:divBdr>
                                        </w:div>
                                      </w:divsChild>
                                    </w:div>
                                    <w:div w:id="1875969350">
                                      <w:marLeft w:val="-225"/>
                                      <w:marRight w:val="-225"/>
                                      <w:marTop w:val="0"/>
                                      <w:marBottom w:val="0"/>
                                      <w:divBdr>
                                        <w:top w:val="none" w:sz="0" w:space="0" w:color="auto"/>
                                        <w:left w:val="none" w:sz="0" w:space="0" w:color="auto"/>
                                        <w:bottom w:val="none" w:sz="0" w:space="0" w:color="auto"/>
                                        <w:right w:val="none" w:sz="0" w:space="0" w:color="auto"/>
                                      </w:divBdr>
                                      <w:divsChild>
                                        <w:div w:id="871267606">
                                          <w:marLeft w:val="0"/>
                                          <w:marRight w:val="0"/>
                                          <w:marTop w:val="0"/>
                                          <w:marBottom w:val="0"/>
                                          <w:divBdr>
                                            <w:top w:val="none" w:sz="0" w:space="0" w:color="auto"/>
                                            <w:left w:val="none" w:sz="0" w:space="0" w:color="auto"/>
                                            <w:bottom w:val="none" w:sz="0" w:space="0" w:color="auto"/>
                                            <w:right w:val="none" w:sz="0" w:space="0" w:color="auto"/>
                                          </w:divBdr>
                                        </w:div>
                                      </w:divsChild>
                                    </w:div>
                                    <w:div w:id="1505590510">
                                      <w:marLeft w:val="-225"/>
                                      <w:marRight w:val="-225"/>
                                      <w:marTop w:val="0"/>
                                      <w:marBottom w:val="0"/>
                                      <w:divBdr>
                                        <w:top w:val="none" w:sz="0" w:space="0" w:color="auto"/>
                                        <w:left w:val="none" w:sz="0" w:space="0" w:color="auto"/>
                                        <w:bottom w:val="none" w:sz="0" w:space="0" w:color="auto"/>
                                        <w:right w:val="none" w:sz="0" w:space="0" w:color="auto"/>
                                      </w:divBdr>
                                      <w:divsChild>
                                        <w:div w:id="160846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24240">
                                  <w:marLeft w:val="-225"/>
                                  <w:marRight w:val="-225"/>
                                  <w:marTop w:val="0"/>
                                  <w:marBottom w:val="0"/>
                                  <w:divBdr>
                                    <w:top w:val="none" w:sz="0" w:space="0" w:color="auto"/>
                                    <w:left w:val="none" w:sz="0" w:space="0" w:color="auto"/>
                                    <w:bottom w:val="none" w:sz="0" w:space="0" w:color="auto"/>
                                    <w:right w:val="none" w:sz="0" w:space="0" w:color="auto"/>
                                  </w:divBdr>
                                  <w:divsChild>
                                    <w:div w:id="1022052308">
                                      <w:marLeft w:val="0"/>
                                      <w:marRight w:val="0"/>
                                      <w:marTop w:val="0"/>
                                      <w:marBottom w:val="0"/>
                                      <w:divBdr>
                                        <w:top w:val="none" w:sz="0" w:space="0" w:color="auto"/>
                                        <w:left w:val="none" w:sz="0" w:space="0" w:color="auto"/>
                                        <w:bottom w:val="none" w:sz="0" w:space="0" w:color="auto"/>
                                        <w:right w:val="none" w:sz="0" w:space="0" w:color="auto"/>
                                      </w:divBdr>
                                      <w:divsChild>
                                        <w:div w:id="926577680">
                                          <w:marLeft w:val="0"/>
                                          <w:marRight w:val="0"/>
                                          <w:marTop w:val="0"/>
                                          <w:marBottom w:val="0"/>
                                          <w:divBdr>
                                            <w:top w:val="none" w:sz="0" w:space="0" w:color="auto"/>
                                            <w:left w:val="none" w:sz="0" w:space="0" w:color="auto"/>
                                            <w:bottom w:val="none" w:sz="0" w:space="0" w:color="auto"/>
                                            <w:right w:val="none" w:sz="0" w:space="0" w:color="auto"/>
                                          </w:divBdr>
                                          <w:divsChild>
                                            <w:div w:id="859658338">
                                              <w:marLeft w:val="0"/>
                                              <w:marRight w:val="0"/>
                                              <w:marTop w:val="0"/>
                                              <w:marBottom w:val="0"/>
                                              <w:divBdr>
                                                <w:top w:val="none" w:sz="0" w:space="0" w:color="auto"/>
                                                <w:left w:val="none" w:sz="0" w:space="0" w:color="auto"/>
                                                <w:bottom w:val="none" w:sz="0" w:space="0" w:color="auto"/>
                                                <w:right w:val="none" w:sz="0" w:space="0" w:color="auto"/>
                                              </w:divBdr>
                                              <w:divsChild>
                                                <w:div w:id="185599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4223910">
              <w:marLeft w:val="0"/>
              <w:marRight w:val="0"/>
              <w:marTop w:val="0"/>
              <w:marBottom w:val="0"/>
              <w:divBdr>
                <w:top w:val="none" w:sz="0" w:space="0" w:color="auto"/>
                <w:left w:val="none" w:sz="0" w:space="0" w:color="auto"/>
                <w:bottom w:val="none" w:sz="0" w:space="0" w:color="auto"/>
                <w:right w:val="none" w:sz="0" w:space="0" w:color="auto"/>
              </w:divBdr>
              <w:divsChild>
                <w:div w:id="1107968379">
                  <w:marLeft w:val="0"/>
                  <w:marRight w:val="0"/>
                  <w:marTop w:val="0"/>
                  <w:marBottom w:val="0"/>
                  <w:divBdr>
                    <w:top w:val="none" w:sz="0" w:space="0" w:color="auto"/>
                    <w:left w:val="none" w:sz="0" w:space="0" w:color="auto"/>
                    <w:bottom w:val="none" w:sz="0" w:space="0" w:color="auto"/>
                    <w:right w:val="none" w:sz="0" w:space="0" w:color="auto"/>
                  </w:divBdr>
                  <w:divsChild>
                    <w:div w:id="1398623746">
                      <w:marLeft w:val="0"/>
                      <w:marRight w:val="300"/>
                      <w:marTop w:val="0"/>
                      <w:marBottom w:val="0"/>
                      <w:divBdr>
                        <w:top w:val="none" w:sz="0" w:space="0" w:color="auto"/>
                        <w:left w:val="none" w:sz="0" w:space="0" w:color="auto"/>
                        <w:bottom w:val="none" w:sz="0" w:space="0" w:color="auto"/>
                        <w:right w:val="none" w:sz="0" w:space="0" w:color="auto"/>
                      </w:divBdr>
                      <w:divsChild>
                        <w:div w:id="1379014416">
                          <w:marLeft w:val="0"/>
                          <w:marRight w:val="0"/>
                          <w:marTop w:val="0"/>
                          <w:marBottom w:val="150"/>
                          <w:divBdr>
                            <w:top w:val="none" w:sz="0" w:space="0" w:color="auto"/>
                            <w:left w:val="none" w:sz="0" w:space="0" w:color="auto"/>
                            <w:bottom w:val="none" w:sz="0" w:space="0" w:color="auto"/>
                            <w:right w:val="none" w:sz="0" w:space="0" w:color="auto"/>
                          </w:divBdr>
                          <w:divsChild>
                            <w:div w:id="1362045905">
                              <w:marLeft w:val="0"/>
                              <w:marRight w:val="0"/>
                              <w:marTop w:val="0"/>
                              <w:marBottom w:val="75"/>
                              <w:divBdr>
                                <w:top w:val="none" w:sz="0" w:space="0" w:color="auto"/>
                                <w:left w:val="none" w:sz="0" w:space="0" w:color="auto"/>
                                <w:bottom w:val="single" w:sz="6" w:space="0" w:color="EEEEEE"/>
                                <w:right w:val="none" w:sz="0" w:space="0" w:color="auto"/>
                              </w:divBdr>
                            </w:div>
                            <w:div w:id="1130897829">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2174380">
      <w:bodyDiv w:val="1"/>
      <w:marLeft w:val="0"/>
      <w:marRight w:val="0"/>
      <w:marTop w:val="0"/>
      <w:marBottom w:val="0"/>
      <w:divBdr>
        <w:top w:val="none" w:sz="0" w:space="0" w:color="auto"/>
        <w:left w:val="none" w:sz="0" w:space="0" w:color="auto"/>
        <w:bottom w:val="none" w:sz="0" w:space="0" w:color="auto"/>
        <w:right w:val="none" w:sz="0" w:space="0" w:color="auto"/>
      </w:divBdr>
      <w:divsChild>
        <w:div w:id="582879632">
          <w:marLeft w:val="0"/>
          <w:marRight w:val="0"/>
          <w:marTop w:val="0"/>
          <w:marBottom w:val="150"/>
          <w:divBdr>
            <w:top w:val="none" w:sz="0" w:space="0" w:color="auto"/>
            <w:left w:val="none" w:sz="0" w:space="0" w:color="auto"/>
            <w:bottom w:val="none" w:sz="0" w:space="0" w:color="auto"/>
            <w:right w:val="none" w:sz="0" w:space="0" w:color="auto"/>
          </w:divBdr>
          <w:divsChild>
            <w:div w:id="549223330">
              <w:marLeft w:val="0"/>
              <w:marRight w:val="0"/>
              <w:marTop w:val="0"/>
              <w:marBottom w:val="0"/>
              <w:divBdr>
                <w:top w:val="none" w:sz="0" w:space="0" w:color="auto"/>
                <w:left w:val="none" w:sz="0" w:space="0" w:color="auto"/>
                <w:bottom w:val="none" w:sz="0" w:space="0" w:color="auto"/>
                <w:right w:val="none" w:sz="0" w:space="0" w:color="auto"/>
              </w:divBdr>
              <w:divsChild>
                <w:div w:id="1383401561">
                  <w:marLeft w:val="0"/>
                  <w:marRight w:val="0"/>
                  <w:marTop w:val="0"/>
                  <w:marBottom w:val="0"/>
                  <w:divBdr>
                    <w:top w:val="none" w:sz="0" w:space="0" w:color="auto"/>
                    <w:left w:val="none" w:sz="0" w:space="0" w:color="auto"/>
                    <w:bottom w:val="none" w:sz="0" w:space="0" w:color="auto"/>
                    <w:right w:val="none" w:sz="0" w:space="0" w:color="auto"/>
                  </w:divBdr>
                  <w:divsChild>
                    <w:div w:id="778837581">
                      <w:marLeft w:val="-225"/>
                      <w:marRight w:val="-225"/>
                      <w:marTop w:val="0"/>
                      <w:marBottom w:val="0"/>
                      <w:divBdr>
                        <w:top w:val="none" w:sz="0" w:space="0" w:color="auto"/>
                        <w:left w:val="none" w:sz="0" w:space="0" w:color="auto"/>
                        <w:bottom w:val="none" w:sz="0" w:space="0" w:color="auto"/>
                        <w:right w:val="none" w:sz="0" w:space="0" w:color="auto"/>
                      </w:divBdr>
                      <w:divsChild>
                        <w:div w:id="1500998831">
                          <w:marLeft w:val="0"/>
                          <w:marRight w:val="0"/>
                          <w:marTop w:val="0"/>
                          <w:marBottom w:val="0"/>
                          <w:divBdr>
                            <w:top w:val="none" w:sz="0" w:space="0" w:color="auto"/>
                            <w:left w:val="none" w:sz="0" w:space="0" w:color="auto"/>
                            <w:bottom w:val="none" w:sz="0" w:space="0" w:color="auto"/>
                            <w:right w:val="none" w:sz="0" w:space="0" w:color="auto"/>
                          </w:divBdr>
                        </w:div>
                      </w:divsChild>
                    </w:div>
                    <w:div w:id="1628394129">
                      <w:marLeft w:val="-225"/>
                      <w:marRight w:val="-225"/>
                      <w:marTop w:val="0"/>
                      <w:marBottom w:val="0"/>
                      <w:divBdr>
                        <w:top w:val="none" w:sz="0" w:space="0" w:color="auto"/>
                        <w:left w:val="none" w:sz="0" w:space="0" w:color="auto"/>
                        <w:bottom w:val="none" w:sz="0" w:space="0" w:color="auto"/>
                        <w:right w:val="none" w:sz="0" w:space="0" w:color="auto"/>
                      </w:divBdr>
                      <w:divsChild>
                        <w:div w:id="262425624">
                          <w:marLeft w:val="0"/>
                          <w:marRight w:val="0"/>
                          <w:marTop w:val="0"/>
                          <w:marBottom w:val="0"/>
                          <w:divBdr>
                            <w:top w:val="none" w:sz="0" w:space="0" w:color="auto"/>
                            <w:left w:val="none" w:sz="0" w:space="0" w:color="auto"/>
                            <w:bottom w:val="none" w:sz="0" w:space="0" w:color="auto"/>
                            <w:right w:val="none" w:sz="0" w:space="0" w:color="auto"/>
                          </w:divBdr>
                        </w:div>
                      </w:divsChild>
                    </w:div>
                    <w:div w:id="1316255218">
                      <w:marLeft w:val="-225"/>
                      <w:marRight w:val="-225"/>
                      <w:marTop w:val="0"/>
                      <w:marBottom w:val="0"/>
                      <w:divBdr>
                        <w:top w:val="none" w:sz="0" w:space="0" w:color="auto"/>
                        <w:left w:val="none" w:sz="0" w:space="0" w:color="auto"/>
                        <w:bottom w:val="none" w:sz="0" w:space="0" w:color="auto"/>
                        <w:right w:val="none" w:sz="0" w:space="0" w:color="auto"/>
                      </w:divBdr>
                      <w:divsChild>
                        <w:div w:id="741489817">
                          <w:marLeft w:val="0"/>
                          <w:marRight w:val="0"/>
                          <w:marTop w:val="0"/>
                          <w:marBottom w:val="0"/>
                          <w:divBdr>
                            <w:top w:val="none" w:sz="0" w:space="0" w:color="auto"/>
                            <w:left w:val="none" w:sz="0" w:space="0" w:color="auto"/>
                            <w:bottom w:val="none" w:sz="0" w:space="0" w:color="auto"/>
                            <w:right w:val="none" w:sz="0" w:space="0" w:color="auto"/>
                          </w:divBdr>
                        </w:div>
                      </w:divsChild>
                    </w:div>
                    <w:div w:id="37165283">
                      <w:marLeft w:val="-225"/>
                      <w:marRight w:val="-225"/>
                      <w:marTop w:val="0"/>
                      <w:marBottom w:val="0"/>
                      <w:divBdr>
                        <w:top w:val="none" w:sz="0" w:space="0" w:color="auto"/>
                        <w:left w:val="none" w:sz="0" w:space="0" w:color="auto"/>
                        <w:bottom w:val="none" w:sz="0" w:space="0" w:color="auto"/>
                        <w:right w:val="none" w:sz="0" w:space="0" w:color="auto"/>
                      </w:divBdr>
                      <w:divsChild>
                        <w:div w:id="205966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50592">
                  <w:marLeft w:val="-225"/>
                  <w:marRight w:val="-225"/>
                  <w:marTop w:val="0"/>
                  <w:marBottom w:val="0"/>
                  <w:divBdr>
                    <w:top w:val="none" w:sz="0" w:space="0" w:color="auto"/>
                    <w:left w:val="none" w:sz="0" w:space="0" w:color="auto"/>
                    <w:bottom w:val="none" w:sz="0" w:space="0" w:color="auto"/>
                    <w:right w:val="none" w:sz="0" w:space="0" w:color="auto"/>
                  </w:divBdr>
                  <w:divsChild>
                    <w:div w:id="721825483">
                      <w:marLeft w:val="0"/>
                      <w:marRight w:val="0"/>
                      <w:marTop w:val="0"/>
                      <w:marBottom w:val="0"/>
                      <w:divBdr>
                        <w:top w:val="none" w:sz="0" w:space="0" w:color="auto"/>
                        <w:left w:val="none" w:sz="0" w:space="0" w:color="auto"/>
                        <w:bottom w:val="none" w:sz="0" w:space="0" w:color="auto"/>
                        <w:right w:val="none" w:sz="0" w:space="0" w:color="auto"/>
                      </w:divBdr>
                      <w:divsChild>
                        <w:div w:id="336158027">
                          <w:marLeft w:val="0"/>
                          <w:marRight w:val="0"/>
                          <w:marTop w:val="0"/>
                          <w:marBottom w:val="0"/>
                          <w:divBdr>
                            <w:top w:val="none" w:sz="0" w:space="0" w:color="auto"/>
                            <w:left w:val="none" w:sz="0" w:space="0" w:color="auto"/>
                            <w:bottom w:val="none" w:sz="0" w:space="0" w:color="auto"/>
                            <w:right w:val="none" w:sz="0" w:space="0" w:color="auto"/>
                          </w:divBdr>
                          <w:divsChild>
                            <w:div w:id="1722636878">
                              <w:marLeft w:val="0"/>
                              <w:marRight w:val="0"/>
                              <w:marTop w:val="0"/>
                              <w:marBottom w:val="0"/>
                              <w:divBdr>
                                <w:top w:val="none" w:sz="0" w:space="0" w:color="auto"/>
                                <w:left w:val="none" w:sz="0" w:space="0" w:color="auto"/>
                                <w:bottom w:val="none" w:sz="0" w:space="0" w:color="auto"/>
                                <w:right w:val="none" w:sz="0" w:space="0" w:color="auto"/>
                              </w:divBdr>
                              <w:divsChild>
                                <w:div w:id="144238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94046">
          <w:marLeft w:val="0"/>
          <w:marRight w:val="0"/>
          <w:marTop w:val="0"/>
          <w:marBottom w:val="150"/>
          <w:divBdr>
            <w:top w:val="none" w:sz="0" w:space="0" w:color="auto"/>
            <w:left w:val="none" w:sz="0" w:space="0" w:color="auto"/>
            <w:bottom w:val="none" w:sz="0" w:space="0" w:color="auto"/>
            <w:right w:val="none" w:sz="0" w:space="0" w:color="auto"/>
          </w:divBdr>
          <w:divsChild>
            <w:div w:id="2008094592">
              <w:marLeft w:val="0"/>
              <w:marRight w:val="0"/>
              <w:marTop w:val="0"/>
              <w:marBottom w:val="75"/>
              <w:divBdr>
                <w:top w:val="none" w:sz="0" w:space="0" w:color="auto"/>
                <w:left w:val="none" w:sz="0" w:space="0" w:color="auto"/>
                <w:bottom w:val="single" w:sz="6" w:space="0" w:color="EEEEEE"/>
                <w:right w:val="none" w:sz="0" w:space="0" w:color="auto"/>
              </w:divBdr>
              <w:divsChild>
                <w:div w:id="1553927852">
                  <w:marLeft w:val="0"/>
                  <w:marRight w:val="0"/>
                  <w:marTop w:val="0"/>
                  <w:marBottom w:val="0"/>
                  <w:divBdr>
                    <w:top w:val="none" w:sz="0" w:space="0" w:color="auto"/>
                    <w:left w:val="none" w:sz="0" w:space="0" w:color="auto"/>
                    <w:bottom w:val="none" w:sz="0" w:space="0" w:color="auto"/>
                    <w:right w:val="none" w:sz="0" w:space="0" w:color="auto"/>
                  </w:divBdr>
                </w:div>
              </w:divsChild>
            </w:div>
            <w:div w:id="388502813">
              <w:marLeft w:val="0"/>
              <w:marRight w:val="0"/>
              <w:marTop w:val="0"/>
              <w:marBottom w:val="0"/>
              <w:divBdr>
                <w:top w:val="none" w:sz="0" w:space="0" w:color="auto"/>
                <w:left w:val="none" w:sz="0" w:space="0" w:color="auto"/>
                <w:bottom w:val="none" w:sz="0" w:space="0" w:color="auto"/>
                <w:right w:val="none" w:sz="0" w:space="0" w:color="auto"/>
              </w:divBdr>
              <w:divsChild>
                <w:div w:id="1121455536">
                  <w:marLeft w:val="0"/>
                  <w:marRight w:val="0"/>
                  <w:marTop w:val="0"/>
                  <w:marBottom w:val="0"/>
                  <w:divBdr>
                    <w:top w:val="none" w:sz="0" w:space="0" w:color="auto"/>
                    <w:left w:val="none" w:sz="0" w:space="0" w:color="auto"/>
                    <w:bottom w:val="none" w:sz="0" w:space="0" w:color="auto"/>
                    <w:right w:val="none" w:sz="0" w:space="0" w:color="auto"/>
                  </w:divBdr>
                  <w:divsChild>
                    <w:div w:id="252935351">
                      <w:marLeft w:val="-225"/>
                      <w:marRight w:val="-225"/>
                      <w:marTop w:val="0"/>
                      <w:marBottom w:val="0"/>
                      <w:divBdr>
                        <w:top w:val="none" w:sz="0" w:space="0" w:color="auto"/>
                        <w:left w:val="none" w:sz="0" w:space="0" w:color="auto"/>
                        <w:bottom w:val="none" w:sz="0" w:space="0" w:color="auto"/>
                        <w:right w:val="none" w:sz="0" w:space="0" w:color="auto"/>
                      </w:divBdr>
                      <w:divsChild>
                        <w:div w:id="476073663">
                          <w:marLeft w:val="0"/>
                          <w:marRight w:val="0"/>
                          <w:marTop w:val="0"/>
                          <w:marBottom w:val="0"/>
                          <w:divBdr>
                            <w:top w:val="none" w:sz="0" w:space="0" w:color="auto"/>
                            <w:left w:val="none" w:sz="0" w:space="0" w:color="auto"/>
                            <w:bottom w:val="none" w:sz="0" w:space="0" w:color="auto"/>
                            <w:right w:val="none" w:sz="0" w:space="0" w:color="auto"/>
                          </w:divBdr>
                        </w:div>
                      </w:divsChild>
                    </w:div>
                    <w:div w:id="334575707">
                      <w:marLeft w:val="-225"/>
                      <w:marRight w:val="-225"/>
                      <w:marTop w:val="0"/>
                      <w:marBottom w:val="0"/>
                      <w:divBdr>
                        <w:top w:val="none" w:sz="0" w:space="0" w:color="auto"/>
                        <w:left w:val="none" w:sz="0" w:space="0" w:color="auto"/>
                        <w:bottom w:val="none" w:sz="0" w:space="0" w:color="auto"/>
                        <w:right w:val="none" w:sz="0" w:space="0" w:color="auto"/>
                      </w:divBdr>
                      <w:divsChild>
                        <w:div w:id="492526409">
                          <w:marLeft w:val="0"/>
                          <w:marRight w:val="0"/>
                          <w:marTop w:val="0"/>
                          <w:marBottom w:val="0"/>
                          <w:divBdr>
                            <w:top w:val="none" w:sz="0" w:space="0" w:color="auto"/>
                            <w:left w:val="none" w:sz="0" w:space="0" w:color="auto"/>
                            <w:bottom w:val="none" w:sz="0" w:space="0" w:color="auto"/>
                            <w:right w:val="none" w:sz="0" w:space="0" w:color="auto"/>
                          </w:divBdr>
                        </w:div>
                      </w:divsChild>
                    </w:div>
                    <w:div w:id="351575">
                      <w:marLeft w:val="-225"/>
                      <w:marRight w:val="-225"/>
                      <w:marTop w:val="0"/>
                      <w:marBottom w:val="0"/>
                      <w:divBdr>
                        <w:top w:val="none" w:sz="0" w:space="0" w:color="auto"/>
                        <w:left w:val="none" w:sz="0" w:space="0" w:color="auto"/>
                        <w:bottom w:val="none" w:sz="0" w:space="0" w:color="auto"/>
                        <w:right w:val="none" w:sz="0" w:space="0" w:color="auto"/>
                      </w:divBdr>
                      <w:divsChild>
                        <w:div w:id="138115911">
                          <w:marLeft w:val="0"/>
                          <w:marRight w:val="0"/>
                          <w:marTop w:val="0"/>
                          <w:marBottom w:val="0"/>
                          <w:divBdr>
                            <w:top w:val="none" w:sz="0" w:space="0" w:color="auto"/>
                            <w:left w:val="none" w:sz="0" w:space="0" w:color="auto"/>
                            <w:bottom w:val="none" w:sz="0" w:space="0" w:color="auto"/>
                            <w:right w:val="none" w:sz="0" w:space="0" w:color="auto"/>
                          </w:divBdr>
                        </w:div>
                      </w:divsChild>
                    </w:div>
                    <w:div w:id="1506627992">
                      <w:marLeft w:val="-225"/>
                      <w:marRight w:val="-225"/>
                      <w:marTop w:val="0"/>
                      <w:marBottom w:val="0"/>
                      <w:divBdr>
                        <w:top w:val="none" w:sz="0" w:space="0" w:color="auto"/>
                        <w:left w:val="none" w:sz="0" w:space="0" w:color="auto"/>
                        <w:bottom w:val="none" w:sz="0" w:space="0" w:color="auto"/>
                        <w:right w:val="none" w:sz="0" w:space="0" w:color="auto"/>
                      </w:divBdr>
                      <w:divsChild>
                        <w:div w:id="188536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9071">
                  <w:marLeft w:val="-225"/>
                  <w:marRight w:val="-225"/>
                  <w:marTop w:val="0"/>
                  <w:marBottom w:val="0"/>
                  <w:divBdr>
                    <w:top w:val="none" w:sz="0" w:space="0" w:color="auto"/>
                    <w:left w:val="none" w:sz="0" w:space="0" w:color="auto"/>
                    <w:bottom w:val="none" w:sz="0" w:space="0" w:color="auto"/>
                    <w:right w:val="none" w:sz="0" w:space="0" w:color="auto"/>
                  </w:divBdr>
                  <w:divsChild>
                    <w:div w:id="1564683531">
                      <w:marLeft w:val="0"/>
                      <w:marRight w:val="0"/>
                      <w:marTop w:val="0"/>
                      <w:marBottom w:val="0"/>
                      <w:divBdr>
                        <w:top w:val="none" w:sz="0" w:space="0" w:color="auto"/>
                        <w:left w:val="none" w:sz="0" w:space="0" w:color="auto"/>
                        <w:bottom w:val="none" w:sz="0" w:space="0" w:color="auto"/>
                        <w:right w:val="none" w:sz="0" w:space="0" w:color="auto"/>
                      </w:divBdr>
                      <w:divsChild>
                        <w:div w:id="1053385330">
                          <w:marLeft w:val="0"/>
                          <w:marRight w:val="0"/>
                          <w:marTop w:val="0"/>
                          <w:marBottom w:val="0"/>
                          <w:divBdr>
                            <w:top w:val="none" w:sz="0" w:space="0" w:color="auto"/>
                            <w:left w:val="none" w:sz="0" w:space="0" w:color="auto"/>
                            <w:bottom w:val="none" w:sz="0" w:space="0" w:color="auto"/>
                            <w:right w:val="none" w:sz="0" w:space="0" w:color="auto"/>
                          </w:divBdr>
                          <w:divsChild>
                            <w:div w:id="357048671">
                              <w:marLeft w:val="0"/>
                              <w:marRight w:val="0"/>
                              <w:marTop w:val="0"/>
                              <w:marBottom w:val="0"/>
                              <w:divBdr>
                                <w:top w:val="none" w:sz="0" w:space="0" w:color="auto"/>
                                <w:left w:val="none" w:sz="0" w:space="0" w:color="auto"/>
                                <w:bottom w:val="none" w:sz="0" w:space="0" w:color="auto"/>
                                <w:right w:val="none" w:sz="0" w:space="0" w:color="auto"/>
                              </w:divBdr>
                              <w:divsChild>
                                <w:div w:id="59972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3052047">
          <w:marLeft w:val="0"/>
          <w:marRight w:val="0"/>
          <w:marTop w:val="0"/>
          <w:marBottom w:val="150"/>
          <w:divBdr>
            <w:top w:val="none" w:sz="0" w:space="0" w:color="auto"/>
            <w:left w:val="none" w:sz="0" w:space="0" w:color="auto"/>
            <w:bottom w:val="none" w:sz="0" w:space="0" w:color="auto"/>
            <w:right w:val="none" w:sz="0" w:space="0" w:color="auto"/>
          </w:divBdr>
          <w:divsChild>
            <w:div w:id="2022662494">
              <w:marLeft w:val="0"/>
              <w:marRight w:val="0"/>
              <w:marTop w:val="0"/>
              <w:marBottom w:val="75"/>
              <w:divBdr>
                <w:top w:val="none" w:sz="0" w:space="0" w:color="auto"/>
                <w:left w:val="none" w:sz="0" w:space="0" w:color="auto"/>
                <w:bottom w:val="single" w:sz="6" w:space="0" w:color="EEEEEE"/>
                <w:right w:val="none" w:sz="0" w:space="0" w:color="auto"/>
              </w:divBdr>
              <w:divsChild>
                <w:div w:id="1658536564">
                  <w:marLeft w:val="0"/>
                  <w:marRight w:val="0"/>
                  <w:marTop w:val="0"/>
                  <w:marBottom w:val="0"/>
                  <w:divBdr>
                    <w:top w:val="none" w:sz="0" w:space="0" w:color="auto"/>
                    <w:left w:val="none" w:sz="0" w:space="0" w:color="auto"/>
                    <w:bottom w:val="none" w:sz="0" w:space="0" w:color="auto"/>
                    <w:right w:val="none" w:sz="0" w:space="0" w:color="auto"/>
                  </w:divBdr>
                </w:div>
              </w:divsChild>
            </w:div>
            <w:div w:id="159081050">
              <w:marLeft w:val="0"/>
              <w:marRight w:val="0"/>
              <w:marTop w:val="0"/>
              <w:marBottom w:val="0"/>
              <w:divBdr>
                <w:top w:val="none" w:sz="0" w:space="0" w:color="auto"/>
                <w:left w:val="none" w:sz="0" w:space="0" w:color="auto"/>
                <w:bottom w:val="none" w:sz="0" w:space="0" w:color="auto"/>
                <w:right w:val="none" w:sz="0" w:space="0" w:color="auto"/>
              </w:divBdr>
              <w:divsChild>
                <w:div w:id="352148779">
                  <w:marLeft w:val="0"/>
                  <w:marRight w:val="0"/>
                  <w:marTop w:val="0"/>
                  <w:marBottom w:val="0"/>
                  <w:divBdr>
                    <w:top w:val="none" w:sz="0" w:space="0" w:color="auto"/>
                    <w:left w:val="none" w:sz="0" w:space="0" w:color="auto"/>
                    <w:bottom w:val="none" w:sz="0" w:space="0" w:color="auto"/>
                    <w:right w:val="none" w:sz="0" w:space="0" w:color="auto"/>
                  </w:divBdr>
                  <w:divsChild>
                    <w:div w:id="2055998745">
                      <w:marLeft w:val="-225"/>
                      <w:marRight w:val="-225"/>
                      <w:marTop w:val="0"/>
                      <w:marBottom w:val="0"/>
                      <w:divBdr>
                        <w:top w:val="none" w:sz="0" w:space="0" w:color="auto"/>
                        <w:left w:val="none" w:sz="0" w:space="0" w:color="auto"/>
                        <w:bottom w:val="none" w:sz="0" w:space="0" w:color="auto"/>
                        <w:right w:val="none" w:sz="0" w:space="0" w:color="auto"/>
                      </w:divBdr>
                      <w:divsChild>
                        <w:div w:id="1925069518">
                          <w:marLeft w:val="0"/>
                          <w:marRight w:val="0"/>
                          <w:marTop w:val="0"/>
                          <w:marBottom w:val="0"/>
                          <w:divBdr>
                            <w:top w:val="none" w:sz="0" w:space="0" w:color="auto"/>
                            <w:left w:val="none" w:sz="0" w:space="0" w:color="auto"/>
                            <w:bottom w:val="none" w:sz="0" w:space="0" w:color="auto"/>
                            <w:right w:val="none" w:sz="0" w:space="0" w:color="auto"/>
                          </w:divBdr>
                        </w:div>
                      </w:divsChild>
                    </w:div>
                    <w:div w:id="178470073">
                      <w:marLeft w:val="-225"/>
                      <w:marRight w:val="-225"/>
                      <w:marTop w:val="0"/>
                      <w:marBottom w:val="0"/>
                      <w:divBdr>
                        <w:top w:val="none" w:sz="0" w:space="0" w:color="auto"/>
                        <w:left w:val="none" w:sz="0" w:space="0" w:color="auto"/>
                        <w:bottom w:val="none" w:sz="0" w:space="0" w:color="auto"/>
                        <w:right w:val="none" w:sz="0" w:space="0" w:color="auto"/>
                      </w:divBdr>
                      <w:divsChild>
                        <w:div w:id="1910462093">
                          <w:marLeft w:val="0"/>
                          <w:marRight w:val="0"/>
                          <w:marTop w:val="0"/>
                          <w:marBottom w:val="0"/>
                          <w:divBdr>
                            <w:top w:val="none" w:sz="0" w:space="0" w:color="auto"/>
                            <w:left w:val="none" w:sz="0" w:space="0" w:color="auto"/>
                            <w:bottom w:val="none" w:sz="0" w:space="0" w:color="auto"/>
                            <w:right w:val="none" w:sz="0" w:space="0" w:color="auto"/>
                          </w:divBdr>
                        </w:div>
                      </w:divsChild>
                    </w:div>
                    <w:div w:id="1434546041">
                      <w:marLeft w:val="-225"/>
                      <w:marRight w:val="-225"/>
                      <w:marTop w:val="0"/>
                      <w:marBottom w:val="0"/>
                      <w:divBdr>
                        <w:top w:val="none" w:sz="0" w:space="0" w:color="auto"/>
                        <w:left w:val="none" w:sz="0" w:space="0" w:color="auto"/>
                        <w:bottom w:val="none" w:sz="0" w:space="0" w:color="auto"/>
                        <w:right w:val="none" w:sz="0" w:space="0" w:color="auto"/>
                      </w:divBdr>
                      <w:divsChild>
                        <w:div w:id="597838121">
                          <w:marLeft w:val="0"/>
                          <w:marRight w:val="0"/>
                          <w:marTop w:val="0"/>
                          <w:marBottom w:val="0"/>
                          <w:divBdr>
                            <w:top w:val="none" w:sz="0" w:space="0" w:color="auto"/>
                            <w:left w:val="none" w:sz="0" w:space="0" w:color="auto"/>
                            <w:bottom w:val="none" w:sz="0" w:space="0" w:color="auto"/>
                            <w:right w:val="none" w:sz="0" w:space="0" w:color="auto"/>
                          </w:divBdr>
                        </w:div>
                      </w:divsChild>
                    </w:div>
                    <w:div w:id="2136943893">
                      <w:marLeft w:val="-225"/>
                      <w:marRight w:val="-225"/>
                      <w:marTop w:val="0"/>
                      <w:marBottom w:val="0"/>
                      <w:divBdr>
                        <w:top w:val="none" w:sz="0" w:space="0" w:color="auto"/>
                        <w:left w:val="none" w:sz="0" w:space="0" w:color="auto"/>
                        <w:bottom w:val="none" w:sz="0" w:space="0" w:color="auto"/>
                        <w:right w:val="none" w:sz="0" w:space="0" w:color="auto"/>
                      </w:divBdr>
                      <w:divsChild>
                        <w:div w:id="74726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27024">
                  <w:marLeft w:val="-225"/>
                  <w:marRight w:val="-225"/>
                  <w:marTop w:val="0"/>
                  <w:marBottom w:val="0"/>
                  <w:divBdr>
                    <w:top w:val="none" w:sz="0" w:space="0" w:color="auto"/>
                    <w:left w:val="none" w:sz="0" w:space="0" w:color="auto"/>
                    <w:bottom w:val="none" w:sz="0" w:space="0" w:color="auto"/>
                    <w:right w:val="none" w:sz="0" w:space="0" w:color="auto"/>
                  </w:divBdr>
                  <w:divsChild>
                    <w:div w:id="1900634052">
                      <w:marLeft w:val="0"/>
                      <w:marRight w:val="0"/>
                      <w:marTop w:val="0"/>
                      <w:marBottom w:val="0"/>
                      <w:divBdr>
                        <w:top w:val="none" w:sz="0" w:space="0" w:color="auto"/>
                        <w:left w:val="none" w:sz="0" w:space="0" w:color="auto"/>
                        <w:bottom w:val="none" w:sz="0" w:space="0" w:color="auto"/>
                        <w:right w:val="none" w:sz="0" w:space="0" w:color="auto"/>
                      </w:divBdr>
                      <w:divsChild>
                        <w:div w:id="575433888">
                          <w:marLeft w:val="0"/>
                          <w:marRight w:val="0"/>
                          <w:marTop w:val="0"/>
                          <w:marBottom w:val="0"/>
                          <w:divBdr>
                            <w:top w:val="none" w:sz="0" w:space="0" w:color="auto"/>
                            <w:left w:val="none" w:sz="0" w:space="0" w:color="auto"/>
                            <w:bottom w:val="none" w:sz="0" w:space="0" w:color="auto"/>
                            <w:right w:val="none" w:sz="0" w:space="0" w:color="auto"/>
                          </w:divBdr>
                          <w:divsChild>
                            <w:div w:id="347220042">
                              <w:marLeft w:val="0"/>
                              <w:marRight w:val="0"/>
                              <w:marTop w:val="0"/>
                              <w:marBottom w:val="0"/>
                              <w:divBdr>
                                <w:top w:val="none" w:sz="0" w:space="0" w:color="auto"/>
                                <w:left w:val="none" w:sz="0" w:space="0" w:color="auto"/>
                                <w:bottom w:val="none" w:sz="0" w:space="0" w:color="auto"/>
                                <w:right w:val="none" w:sz="0" w:space="0" w:color="auto"/>
                              </w:divBdr>
                              <w:divsChild>
                                <w:div w:id="151718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926798">
          <w:marLeft w:val="0"/>
          <w:marRight w:val="0"/>
          <w:marTop w:val="0"/>
          <w:marBottom w:val="150"/>
          <w:divBdr>
            <w:top w:val="none" w:sz="0" w:space="0" w:color="auto"/>
            <w:left w:val="none" w:sz="0" w:space="0" w:color="auto"/>
            <w:bottom w:val="none" w:sz="0" w:space="0" w:color="auto"/>
            <w:right w:val="none" w:sz="0" w:space="0" w:color="auto"/>
          </w:divBdr>
          <w:divsChild>
            <w:div w:id="91051912">
              <w:marLeft w:val="0"/>
              <w:marRight w:val="0"/>
              <w:marTop w:val="0"/>
              <w:marBottom w:val="75"/>
              <w:divBdr>
                <w:top w:val="none" w:sz="0" w:space="0" w:color="auto"/>
                <w:left w:val="none" w:sz="0" w:space="0" w:color="auto"/>
                <w:bottom w:val="single" w:sz="6" w:space="0" w:color="EEEEEE"/>
                <w:right w:val="none" w:sz="0" w:space="0" w:color="auto"/>
              </w:divBdr>
              <w:divsChild>
                <w:div w:id="55204687">
                  <w:marLeft w:val="0"/>
                  <w:marRight w:val="0"/>
                  <w:marTop w:val="0"/>
                  <w:marBottom w:val="0"/>
                  <w:divBdr>
                    <w:top w:val="none" w:sz="0" w:space="0" w:color="auto"/>
                    <w:left w:val="none" w:sz="0" w:space="0" w:color="auto"/>
                    <w:bottom w:val="none" w:sz="0" w:space="0" w:color="auto"/>
                    <w:right w:val="none" w:sz="0" w:space="0" w:color="auto"/>
                  </w:divBdr>
                </w:div>
              </w:divsChild>
            </w:div>
            <w:div w:id="1579091362">
              <w:marLeft w:val="0"/>
              <w:marRight w:val="0"/>
              <w:marTop w:val="0"/>
              <w:marBottom w:val="0"/>
              <w:divBdr>
                <w:top w:val="none" w:sz="0" w:space="0" w:color="auto"/>
                <w:left w:val="none" w:sz="0" w:space="0" w:color="auto"/>
                <w:bottom w:val="none" w:sz="0" w:space="0" w:color="auto"/>
                <w:right w:val="none" w:sz="0" w:space="0" w:color="auto"/>
              </w:divBdr>
              <w:divsChild>
                <w:div w:id="331109869">
                  <w:marLeft w:val="0"/>
                  <w:marRight w:val="0"/>
                  <w:marTop w:val="0"/>
                  <w:marBottom w:val="0"/>
                  <w:divBdr>
                    <w:top w:val="none" w:sz="0" w:space="0" w:color="auto"/>
                    <w:left w:val="none" w:sz="0" w:space="0" w:color="auto"/>
                    <w:bottom w:val="none" w:sz="0" w:space="0" w:color="auto"/>
                    <w:right w:val="none" w:sz="0" w:space="0" w:color="auto"/>
                  </w:divBdr>
                  <w:divsChild>
                    <w:div w:id="183902288">
                      <w:marLeft w:val="-225"/>
                      <w:marRight w:val="-225"/>
                      <w:marTop w:val="0"/>
                      <w:marBottom w:val="0"/>
                      <w:divBdr>
                        <w:top w:val="none" w:sz="0" w:space="0" w:color="auto"/>
                        <w:left w:val="none" w:sz="0" w:space="0" w:color="auto"/>
                        <w:bottom w:val="none" w:sz="0" w:space="0" w:color="auto"/>
                        <w:right w:val="none" w:sz="0" w:space="0" w:color="auto"/>
                      </w:divBdr>
                      <w:divsChild>
                        <w:div w:id="764694654">
                          <w:marLeft w:val="0"/>
                          <w:marRight w:val="0"/>
                          <w:marTop w:val="0"/>
                          <w:marBottom w:val="0"/>
                          <w:divBdr>
                            <w:top w:val="none" w:sz="0" w:space="0" w:color="auto"/>
                            <w:left w:val="none" w:sz="0" w:space="0" w:color="auto"/>
                            <w:bottom w:val="none" w:sz="0" w:space="0" w:color="auto"/>
                            <w:right w:val="none" w:sz="0" w:space="0" w:color="auto"/>
                          </w:divBdr>
                        </w:div>
                      </w:divsChild>
                    </w:div>
                    <w:div w:id="1152482341">
                      <w:marLeft w:val="-225"/>
                      <w:marRight w:val="-225"/>
                      <w:marTop w:val="0"/>
                      <w:marBottom w:val="0"/>
                      <w:divBdr>
                        <w:top w:val="none" w:sz="0" w:space="0" w:color="auto"/>
                        <w:left w:val="none" w:sz="0" w:space="0" w:color="auto"/>
                        <w:bottom w:val="none" w:sz="0" w:space="0" w:color="auto"/>
                        <w:right w:val="none" w:sz="0" w:space="0" w:color="auto"/>
                      </w:divBdr>
                      <w:divsChild>
                        <w:div w:id="1036273651">
                          <w:marLeft w:val="0"/>
                          <w:marRight w:val="0"/>
                          <w:marTop w:val="0"/>
                          <w:marBottom w:val="0"/>
                          <w:divBdr>
                            <w:top w:val="none" w:sz="0" w:space="0" w:color="auto"/>
                            <w:left w:val="none" w:sz="0" w:space="0" w:color="auto"/>
                            <w:bottom w:val="none" w:sz="0" w:space="0" w:color="auto"/>
                            <w:right w:val="none" w:sz="0" w:space="0" w:color="auto"/>
                          </w:divBdr>
                        </w:div>
                      </w:divsChild>
                    </w:div>
                    <w:div w:id="1610819416">
                      <w:marLeft w:val="-225"/>
                      <w:marRight w:val="-225"/>
                      <w:marTop w:val="0"/>
                      <w:marBottom w:val="0"/>
                      <w:divBdr>
                        <w:top w:val="none" w:sz="0" w:space="0" w:color="auto"/>
                        <w:left w:val="none" w:sz="0" w:space="0" w:color="auto"/>
                        <w:bottom w:val="none" w:sz="0" w:space="0" w:color="auto"/>
                        <w:right w:val="none" w:sz="0" w:space="0" w:color="auto"/>
                      </w:divBdr>
                      <w:divsChild>
                        <w:div w:id="1238056657">
                          <w:marLeft w:val="0"/>
                          <w:marRight w:val="0"/>
                          <w:marTop w:val="0"/>
                          <w:marBottom w:val="0"/>
                          <w:divBdr>
                            <w:top w:val="none" w:sz="0" w:space="0" w:color="auto"/>
                            <w:left w:val="none" w:sz="0" w:space="0" w:color="auto"/>
                            <w:bottom w:val="none" w:sz="0" w:space="0" w:color="auto"/>
                            <w:right w:val="none" w:sz="0" w:space="0" w:color="auto"/>
                          </w:divBdr>
                        </w:div>
                      </w:divsChild>
                    </w:div>
                    <w:div w:id="739062271">
                      <w:marLeft w:val="-225"/>
                      <w:marRight w:val="-225"/>
                      <w:marTop w:val="0"/>
                      <w:marBottom w:val="0"/>
                      <w:divBdr>
                        <w:top w:val="none" w:sz="0" w:space="0" w:color="auto"/>
                        <w:left w:val="none" w:sz="0" w:space="0" w:color="auto"/>
                        <w:bottom w:val="none" w:sz="0" w:space="0" w:color="auto"/>
                        <w:right w:val="none" w:sz="0" w:space="0" w:color="auto"/>
                      </w:divBdr>
                      <w:divsChild>
                        <w:div w:id="17363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959508">
                  <w:marLeft w:val="-225"/>
                  <w:marRight w:val="-225"/>
                  <w:marTop w:val="0"/>
                  <w:marBottom w:val="0"/>
                  <w:divBdr>
                    <w:top w:val="none" w:sz="0" w:space="0" w:color="auto"/>
                    <w:left w:val="none" w:sz="0" w:space="0" w:color="auto"/>
                    <w:bottom w:val="none" w:sz="0" w:space="0" w:color="auto"/>
                    <w:right w:val="none" w:sz="0" w:space="0" w:color="auto"/>
                  </w:divBdr>
                  <w:divsChild>
                    <w:div w:id="174659085">
                      <w:marLeft w:val="0"/>
                      <w:marRight w:val="0"/>
                      <w:marTop w:val="0"/>
                      <w:marBottom w:val="0"/>
                      <w:divBdr>
                        <w:top w:val="none" w:sz="0" w:space="0" w:color="auto"/>
                        <w:left w:val="none" w:sz="0" w:space="0" w:color="auto"/>
                        <w:bottom w:val="none" w:sz="0" w:space="0" w:color="auto"/>
                        <w:right w:val="none" w:sz="0" w:space="0" w:color="auto"/>
                      </w:divBdr>
                      <w:divsChild>
                        <w:div w:id="1850441413">
                          <w:marLeft w:val="0"/>
                          <w:marRight w:val="0"/>
                          <w:marTop w:val="0"/>
                          <w:marBottom w:val="0"/>
                          <w:divBdr>
                            <w:top w:val="none" w:sz="0" w:space="0" w:color="auto"/>
                            <w:left w:val="none" w:sz="0" w:space="0" w:color="auto"/>
                            <w:bottom w:val="none" w:sz="0" w:space="0" w:color="auto"/>
                            <w:right w:val="none" w:sz="0" w:space="0" w:color="auto"/>
                          </w:divBdr>
                          <w:divsChild>
                            <w:div w:id="2056805986">
                              <w:marLeft w:val="0"/>
                              <w:marRight w:val="0"/>
                              <w:marTop w:val="0"/>
                              <w:marBottom w:val="0"/>
                              <w:divBdr>
                                <w:top w:val="none" w:sz="0" w:space="0" w:color="auto"/>
                                <w:left w:val="none" w:sz="0" w:space="0" w:color="auto"/>
                                <w:bottom w:val="none" w:sz="0" w:space="0" w:color="auto"/>
                                <w:right w:val="none" w:sz="0" w:space="0" w:color="auto"/>
                              </w:divBdr>
                              <w:divsChild>
                                <w:div w:id="41952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48749">
          <w:marLeft w:val="0"/>
          <w:marRight w:val="0"/>
          <w:marTop w:val="0"/>
          <w:marBottom w:val="150"/>
          <w:divBdr>
            <w:top w:val="none" w:sz="0" w:space="0" w:color="auto"/>
            <w:left w:val="none" w:sz="0" w:space="0" w:color="auto"/>
            <w:bottom w:val="none" w:sz="0" w:space="0" w:color="auto"/>
            <w:right w:val="none" w:sz="0" w:space="0" w:color="auto"/>
          </w:divBdr>
          <w:divsChild>
            <w:div w:id="134182872">
              <w:marLeft w:val="0"/>
              <w:marRight w:val="0"/>
              <w:marTop w:val="0"/>
              <w:marBottom w:val="75"/>
              <w:divBdr>
                <w:top w:val="none" w:sz="0" w:space="0" w:color="auto"/>
                <w:left w:val="none" w:sz="0" w:space="0" w:color="auto"/>
                <w:bottom w:val="single" w:sz="6" w:space="0" w:color="EEEEEE"/>
                <w:right w:val="none" w:sz="0" w:space="0" w:color="auto"/>
              </w:divBdr>
              <w:divsChild>
                <w:div w:id="423576978">
                  <w:marLeft w:val="0"/>
                  <w:marRight w:val="0"/>
                  <w:marTop w:val="0"/>
                  <w:marBottom w:val="0"/>
                  <w:divBdr>
                    <w:top w:val="none" w:sz="0" w:space="0" w:color="auto"/>
                    <w:left w:val="none" w:sz="0" w:space="0" w:color="auto"/>
                    <w:bottom w:val="none" w:sz="0" w:space="0" w:color="auto"/>
                    <w:right w:val="none" w:sz="0" w:space="0" w:color="auto"/>
                  </w:divBdr>
                </w:div>
              </w:divsChild>
            </w:div>
            <w:div w:id="1334188661">
              <w:marLeft w:val="0"/>
              <w:marRight w:val="0"/>
              <w:marTop w:val="0"/>
              <w:marBottom w:val="0"/>
              <w:divBdr>
                <w:top w:val="none" w:sz="0" w:space="0" w:color="auto"/>
                <w:left w:val="none" w:sz="0" w:space="0" w:color="auto"/>
                <w:bottom w:val="none" w:sz="0" w:space="0" w:color="auto"/>
                <w:right w:val="none" w:sz="0" w:space="0" w:color="auto"/>
              </w:divBdr>
              <w:divsChild>
                <w:div w:id="782698994">
                  <w:marLeft w:val="0"/>
                  <w:marRight w:val="0"/>
                  <w:marTop w:val="0"/>
                  <w:marBottom w:val="0"/>
                  <w:divBdr>
                    <w:top w:val="none" w:sz="0" w:space="0" w:color="auto"/>
                    <w:left w:val="none" w:sz="0" w:space="0" w:color="auto"/>
                    <w:bottom w:val="none" w:sz="0" w:space="0" w:color="auto"/>
                    <w:right w:val="none" w:sz="0" w:space="0" w:color="auto"/>
                  </w:divBdr>
                  <w:divsChild>
                    <w:div w:id="52509414">
                      <w:marLeft w:val="-225"/>
                      <w:marRight w:val="-225"/>
                      <w:marTop w:val="0"/>
                      <w:marBottom w:val="0"/>
                      <w:divBdr>
                        <w:top w:val="none" w:sz="0" w:space="0" w:color="auto"/>
                        <w:left w:val="none" w:sz="0" w:space="0" w:color="auto"/>
                        <w:bottom w:val="none" w:sz="0" w:space="0" w:color="auto"/>
                        <w:right w:val="none" w:sz="0" w:space="0" w:color="auto"/>
                      </w:divBdr>
                      <w:divsChild>
                        <w:div w:id="857962004">
                          <w:marLeft w:val="0"/>
                          <w:marRight w:val="0"/>
                          <w:marTop w:val="0"/>
                          <w:marBottom w:val="0"/>
                          <w:divBdr>
                            <w:top w:val="none" w:sz="0" w:space="0" w:color="auto"/>
                            <w:left w:val="none" w:sz="0" w:space="0" w:color="auto"/>
                            <w:bottom w:val="none" w:sz="0" w:space="0" w:color="auto"/>
                            <w:right w:val="none" w:sz="0" w:space="0" w:color="auto"/>
                          </w:divBdr>
                        </w:div>
                      </w:divsChild>
                    </w:div>
                    <w:div w:id="954404289">
                      <w:marLeft w:val="-225"/>
                      <w:marRight w:val="-225"/>
                      <w:marTop w:val="0"/>
                      <w:marBottom w:val="0"/>
                      <w:divBdr>
                        <w:top w:val="none" w:sz="0" w:space="0" w:color="auto"/>
                        <w:left w:val="none" w:sz="0" w:space="0" w:color="auto"/>
                        <w:bottom w:val="none" w:sz="0" w:space="0" w:color="auto"/>
                        <w:right w:val="none" w:sz="0" w:space="0" w:color="auto"/>
                      </w:divBdr>
                      <w:divsChild>
                        <w:div w:id="7138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4018">
                  <w:marLeft w:val="-225"/>
                  <w:marRight w:val="-225"/>
                  <w:marTop w:val="0"/>
                  <w:marBottom w:val="0"/>
                  <w:divBdr>
                    <w:top w:val="none" w:sz="0" w:space="0" w:color="auto"/>
                    <w:left w:val="none" w:sz="0" w:space="0" w:color="auto"/>
                    <w:bottom w:val="none" w:sz="0" w:space="0" w:color="auto"/>
                    <w:right w:val="none" w:sz="0" w:space="0" w:color="auto"/>
                  </w:divBdr>
                  <w:divsChild>
                    <w:div w:id="269777251">
                      <w:marLeft w:val="0"/>
                      <w:marRight w:val="0"/>
                      <w:marTop w:val="0"/>
                      <w:marBottom w:val="0"/>
                      <w:divBdr>
                        <w:top w:val="none" w:sz="0" w:space="0" w:color="auto"/>
                        <w:left w:val="none" w:sz="0" w:space="0" w:color="auto"/>
                        <w:bottom w:val="none" w:sz="0" w:space="0" w:color="auto"/>
                        <w:right w:val="none" w:sz="0" w:space="0" w:color="auto"/>
                      </w:divBdr>
                      <w:divsChild>
                        <w:div w:id="1049648031">
                          <w:marLeft w:val="0"/>
                          <w:marRight w:val="0"/>
                          <w:marTop w:val="0"/>
                          <w:marBottom w:val="0"/>
                          <w:divBdr>
                            <w:top w:val="none" w:sz="0" w:space="0" w:color="auto"/>
                            <w:left w:val="none" w:sz="0" w:space="0" w:color="auto"/>
                            <w:bottom w:val="none" w:sz="0" w:space="0" w:color="auto"/>
                            <w:right w:val="none" w:sz="0" w:space="0" w:color="auto"/>
                          </w:divBdr>
                          <w:divsChild>
                            <w:div w:id="775369990">
                              <w:marLeft w:val="0"/>
                              <w:marRight w:val="0"/>
                              <w:marTop w:val="0"/>
                              <w:marBottom w:val="0"/>
                              <w:divBdr>
                                <w:top w:val="none" w:sz="0" w:space="0" w:color="auto"/>
                                <w:left w:val="none" w:sz="0" w:space="0" w:color="auto"/>
                                <w:bottom w:val="none" w:sz="0" w:space="0" w:color="auto"/>
                                <w:right w:val="none" w:sz="0" w:space="0" w:color="auto"/>
                              </w:divBdr>
                              <w:divsChild>
                                <w:div w:id="35573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2246364">
      <w:bodyDiv w:val="1"/>
      <w:marLeft w:val="0"/>
      <w:marRight w:val="0"/>
      <w:marTop w:val="0"/>
      <w:marBottom w:val="0"/>
      <w:divBdr>
        <w:top w:val="none" w:sz="0" w:space="0" w:color="auto"/>
        <w:left w:val="none" w:sz="0" w:space="0" w:color="auto"/>
        <w:bottom w:val="none" w:sz="0" w:space="0" w:color="auto"/>
        <w:right w:val="none" w:sz="0" w:space="0" w:color="auto"/>
      </w:divBdr>
      <w:divsChild>
        <w:div w:id="69082352">
          <w:marLeft w:val="0"/>
          <w:marRight w:val="0"/>
          <w:marTop w:val="0"/>
          <w:marBottom w:val="150"/>
          <w:divBdr>
            <w:top w:val="none" w:sz="0" w:space="0" w:color="auto"/>
            <w:left w:val="none" w:sz="0" w:space="0" w:color="auto"/>
            <w:bottom w:val="none" w:sz="0" w:space="0" w:color="auto"/>
            <w:right w:val="none" w:sz="0" w:space="0" w:color="auto"/>
          </w:divBdr>
          <w:divsChild>
            <w:div w:id="1167745074">
              <w:marLeft w:val="0"/>
              <w:marRight w:val="0"/>
              <w:marTop w:val="0"/>
              <w:marBottom w:val="75"/>
              <w:divBdr>
                <w:top w:val="none" w:sz="0" w:space="0" w:color="auto"/>
                <w:left w:val="none" w:sz="0" w:space="0" w:color="auto"/>
                <w:bottom w:val="single" w:sz="6" w:space="0" w:color="EEEEEE"/>
                <w:right w:val="none" w:sz="0" w:space="0" w:color="auto"/>
              </w:divBdr>
              <w:divsChild>
                <w:div w:id="1226525273">
                  <w:marLeft w:val="0"/>
                  <w:marRight w:val="0"/>
                  <w:marTop w:val="0"/>
                  <w:marBottom w:val="0"/>
                  <w:divBdr>
                    <w:top w:val="none" w:sz="0" w:space="0" w:color="auto"/>
                    <w:left w:val="none" w:sz="0" w:space="0" w:color="auto"/>
                    <w:bottom w:val="none" w:sz="0" w:space="0" w:color="auto"/>
                    <w:right w:val="none" w:sz="0" w:space="0" w:color="auto"/>
                  </w:divBdr>
                </w:div>
              </w:divsChild>
            </w:div>
            <w:div w:id="2013411075">
              <w:marLeft w:val="0"/>
              <w:marRight w:val="0"/>
              <w:marTop w:val="0"/>
              <w:marBottom w:val="0"/>
              <w:divBdr>
                <w:top w:val="none" w:sz="0" w:space="0" w:color="auto"/>
                <w:left w:val="none" w:sz="0" w:space="0" w:color="auto"/>
                <w:bottom w:val="none" w:sz="0" w:space="0" w:color="auto"/>
                <w:right w:val="none" w:sz="0" w:space="0" w:color="auto"/>
              </w:divBdr>
              <w:divsChild>
                <w:div w:id="1325937105">
                  <w:marLeft w:val="0"/>
                  <w:marRight w:val="0"/>
                  <w:marTop w:val="0"/>
                  <w:marBottom w:val="0"/>
                  <w:divBdr>
                    <w:top w:val="none" w:sz="0" w:space="0" w:color="auto"/>
                    <w:left w:val="none" w:sz="0" w:space="0" w:color="auto"/>
                    <w:bottom w:val="none" w:sz="0" w:space="0" w:color="auto"/>
                    <w:right w:val="none" w:sz="0" w:space="0" w:color="auto"/>
                  </w:divBdr>
                  <w:divsChild>
                    <w:div w:id="1279683794">
                      <w:marLeft w:val="-225"/>
                      <w:marRight w:val="-225"/>
                      <w:marTop w:val="0"/>
                      <w:marBottom w:val="0"/>
                      <w:divBdr>
                        <w:top w:val="none" w:sz="0" w:space="0" w:color="auto"/>
                        <w:left w:val="none" w:sz="0" w:space="0" w:color="auto"/>
                        <w:bottom w:val="none" w:sz="0" w:space="0" w:color="auto"/>
                        <w:right w:val="none" w:sz="0" w:space="0" w:color="auto"/>
                      </w:divBdr>
                      <w:divsChild>
                        <w:div w:id="2098363396">
                          <w:marLeft w:val="0"/>
                          <w:marRight w:val="0"/>
                          <w:marTop w:val="0"/>
                          <w:marBottom w:val="0"/>
                          <w:divBdr>
                            <w:top w:val="none" w:sz="0" w:space="0" w:color="auto"/>
                            <w:left w:val="none" w:sz="0" w:space="0" w:color="auto"/>
                            <w:bottom w:val="none" w:sz="0" w:space="0" w:color="auto"/>
                            <w:right w:val="none" w:sz="0" w:space="0" w:color="auto"/>
                          </w:divBdr>
                        </w:div>
                      </w:divsChild>
                    </w:div>
                    <w:div w:id="1184517711">
                      <w:marLeft w:val="-225"/>
                      <w:marRight w:val="-225"/>
                      <w:marTop w:val="0"/>
                      <w:marBottom w:val="0"/>
                      <w:divBdr>
                        <w:top w:val="none" w:sz="0" w:space="0" w:color="auto"/>
                        <w:left w:val="none" w:sz="0" w:space="0" w:color="auto"/>
                        <w:bottom w:val="none" w:sz="0" w:space="0" w:color="auto"/>
                        <w:right w:val="none" w:sz="0" w:space="0" w:color="auto"/>
                      </w:divBdr>
                      <w:divsChild>
                        <w:div w:id="1752266408">
                          <w:marLeft w:val="0"/>
                          <w:marRight w:val="0"/>
                          <w:marTop w:val="0"/>
                          <w:marBottom w:val="0"/>
                          <w:divBdr>
                            <w:top w:val="none" w:sz="0" w:space="0" w:color="auto"/>
                            <w:left w:val="none" w:sz="0" w:space="0" w:color="auto"/>
                            <w:bottom w:val="none" w:sz="0" w:space="0" w:color="auto"/>
                            <w:right w:val="none" w:sz="0" w:space="0" w:color="auto"/>
                          </w:divBdr>
                        </w:div>
                      </w:divsChild>
                    </w:div>
                    <w:div w:id="1341813621">
                      <w:marLeft w:val="-225"/>
                      <w:marRight w:val="-225"/>
                      <w:marTop w:val="0"/>
                      <w:marBottom w:val="0"/>
                      <w:divBdr>
                        <w:top w:val="none" w:sz="0" w:space="0" w:color="auto"/>
                        <w:left w:val="none" w:sz="0" w:space="0" w:color="auto"/>
                        <w:bottom w:val="none" w:sz="0" w:space="0" w:color="auto"/>
                        <w:right w:val="none" w:sz="0" w:space="0" w:color="auto"/>
                      </w:divBdr>
                      <w:divsChild>
                        <w:div w:id="1273781406">
                          <w:marLeft w:val="0"/>
                          <w:marRight w:val="0"/>
                          <w:marTop w:val="0"/>
                          <w:marBottom w:val="0"/>
                          <w:divBdr>
                            <w:top w:val="none" w:sz="0" w:space="0" w:color="auto"/>
                            <w:left w:val="none" w:sz="0" w:space="0" w:color="auto"/>
                            <w:bottom w:val="none" w:sz="0" w:space="0" w:color="auto"/>
                            <w:right w:val="none" w:sz="0" w:space="0" w:color="auto"/>
                          </w:divBdr>
                        </w:div>
                      </w:divsChild>
                    </w:div>
                    <w:div w:id="1927306629">
                      <w:marLeft w:val="-225"/>
                      <w:marRight w:val="-225"/>
                      <w:marTop w:val="0"/>
                      <w:marBottom w:val="0"/>
                      <w:divBdr>
                        <w:top w:val="none" w:sz="0" w:space="0" w:color="auto"/>
                        <w:left w:val="none" w:sz="0" w:space="0" w:color="auto"/>
                        <w:bottom w:val="none" w:sz="0" w:space="0" w:color="auto"/>
                        <w:right w:val="none" w:sz="0" w:space="0" w:color="auto"/>
                      </w:divBdr>
                      <w:divsChild>
                        <w:div w:id="19825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77183">
                  <w:marLeft w:val="-225"/>
                  <w:marRight w:val="-225"/>
                  <w:marTop w:val="0"/>
                  <w:marBottom w:val="0"/>
                  <w:divBdr>
                    <w:top w:val="none" w:sz="0" w:space="0" w:color="auto"/>
                    <w:left w:val="none" w:sz="0" w:space="0" w:color="auto"/>
                    <w:bottom w:val="none" w:sz="0" w:space="0" w:color="auto"/>
                    <w:right w:val="none" w:sz="0" w:space="0" w:color="auto"/>
                  </w:divBdr>
                  <w:divsChild>
                    <w:div w:id="419758420">
                      <w:marLeft w:val="0"/>
                      <w:marRight w:val="0"/>
                      <w:marTop w:val="0"/>
                      <w:marBottom w:val="0"/>
                      <w:divBdr>
                        <w:top w:val="none" w:sz="0" w:space="0" w:color="auto"/>
                        <w:left w:val="none" w:sz="0" w:space="0" w:color="auto"/>
                        <w:bottom w:val="none" w:sz="0" w:space="0" w:color="auto"/>
                        <w:right w:val="none" w:sz="0" w:space="0" w:color="auto"/>
                      </w:divBdr>
                      <w:divsChild>
                        <w:div w:id="206721971">
                          <w:marLeft w:val="0"/>
                          <w:marRight w:val="0"/>
                          <w:marTop w:val="0"/>
                          <w:marBottom w:val="0"/>
                          <w:divBdr>
                            <w:top w:val="none" w:sz="0" w:space="0" w:color="auto"/>
                            <w:left w:val="none" w:sz="0" w:space="0" w:color="auto"/>
                            <w:bottom w:val="none" w:sz="0" w:space="0" w:color="auto"/>
                            <w:right w:val="none" w:sz="0" w:space="0" w:color="auto"/>
                          </w:divBdr>
                          <w:divsChild>
                            <w:div w:id="1993755790">
                              <w:marLeft w:val="0"/>
                              <w:marRight w:val="0"/>
                              <w:marTop w:val="0"/>
                              <w:marBottom w:val="0"/>
                              <w:divBdr>
                                <w:top w:val="none" w:sz="0" w:space="0" w:color="auto"/>
                                <w:left w:val="none" w:sz="0" w:space="0" w:color="auto"/>
                                <w:bottom w:val="none" w:sz="0" w:space="0" w:color="auto"/>
                                <w:right w:val="none" w:sz="0" w:space="0" w:color="auto"/>
                              </w:divBdr>
                              <w:divsChild>
                                <w:div w:id="91771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209132">
          <w:marLeft w:val="0"/>
          <w:marRight w:val="0"/>
          <w:marTop w:val="0"/>
          <w:marBottom w:val="150"/>
          <w:divBdr>
            <w:top w:val="none" w:sz="0" w:space="0" w:color="auto"/>
            <w:left w:val="none" w:sz="0" w:space="0" w:color="auto"/>
            <w:bottom w:val="none" w:sz="0" w:space="0" w:color="auto"/>
            <w:right w:val="none" w:sz="0" w:space="0" w:color="auto"/>
          </w:divBdr>
          <w:divsChild>
            <w:div w:id="1151483818">
              <w:marLeft w:val="0"/>
              <w:marRight w:val="0"/>
              <w:marTop w:val="0"/>
              <w:marBottom w:val="75"/>
              <w:divBdr>
                <w:top w:val="none" w:sz="0" w:space="0" w:color="auto"/>
                <w:left w:val="none" w:sz="0" w:space="0" w:color="auto"/>
                <w:bottom w:val="single" w:sz="6" w:space="0" w:color="EEEEEE"/>
                <w:right w:val="none" w:sz="0" w:space="0" w:color="auto"/>
              </w:divBdr>
              <w:divsChild>
                <w:div w:id="766468345">
                  <w:marLeft w:val="0"/>
                  <w:marRight w:val="0"/>
                  <w:marTop w:val="0"/>
                  <w:marBottom w:val="0"/>
                  <w:divBdr>
                    <w:top w:val="none" w:sz="0" w:space="0" w:color="auto"/>
                    <w:left w:val="none" w:sz="0" w:space="0" w:color="auto"/>
                    <w:bottom w:val="none" w:sz="0" w:space="0" w:color="auto"/>
                    <w:right w:val="none" w:sz="0" w:space="0" w:color="auto"/>
                  </w:divBdr>
                </w:div>
              </w:divsChild>
            </w:div>
            <w:div w:id="1494494667">
              <w:marLeft w:val="0"/>
              <w:marRight w:val="0"/>
              <w:marTop w:val="0"/>
              <w:marBottom w:val="0"/>
              <w:divBdr>
                <w:top w:val="none" w:sz="0" w:space="0" w:color="auto"/>
                <w:left w:val="none" w:sz="0" w:space="0" w:color="auto"/>
                <w:bottom w:val="none" w:sz="0" w:space="0" w:color="auto"/>
                <w:right w:val="none" w:sz="0" w:space="0" w:color="auto"/>
              </w:divBdr>
              <w:divsChild>
                <w:div w:id="1944337568">
                  <w:marLeft w:val="0"/>
                  <w:marRight w:val="0"/>
                  <w:marTop w:val="0"/>
                  <w:marBottom w:val="0"/>
                  <w:divBdr>
                    <w:top w:val="none" w:sz="0" w:space="0" w:color="auto"/>
                    <w:left w:val="none" w:sz="0" w:space="0" w:color="auto"/>
                    <w:bottom w:val="none" w:sz="0" w:space="0" w:color="auto"/>
                    <w:right w:val="none" w:sz="0" w:space="0" w:color="auto"/>
                  </w:divBdr>
                  <w:divsChild>
                    <w:div w:id="632558306">
                      <w:marLeft w:val="-225"/>
                      <w:marRight w:val="-225"/>
                      <w:marTop w:val="0"/>
                      <w:marBottom w:val="0"/>
                      <w:divBdr>
                        <w:top w:val="none" w:sz="0" w:space="0" w:color="auto"/>
                        <w:left w:val="none" w:sz="0" w:space="0" w:color="auto"/>
                        <w:bottom w:val="none" w:sz="0" w:space="0" w:color="auto"/>
                        <w:right w:val="none" w:sz="0" w:space="0" w:color="auto"/>
                      </w:divBdr>
                      <w:divsChild>
                        <w:div w:id="2000840195">
                          <w:marLeft w:val="0"/>
                          <w:marRight w:val="0"/>
                          <w:marTop w:val="0"/>
                          <w:marBottom w:val="0"/>
                          <w:divBdr>
                            <w:top w:val="none" w:sz="0" w:space="0" w:color="auto"/>
                            <w:left w:val="none" w:sz="0" w:space="0" w:color="auto"/>
                            <w:bottom w:val="none" w:sz="0" w:space="0" w:color="auto"/>
                            <w:right w:val="none" w:sz="0" w:space="0" w:color="auto"/>
                          </w:divBdr>
                        </w:div>
                      </w:divsChild>
                    </w:div>
                    <w:div w:id="1494031507">
                      <w:marLeft w:val="-225"/>
                      <w:marRight w:val="-225"/>
                      <w:marTop w:val="0"/>
                      <w:marBottom w:val="0"/>
                      <w:divBdr>
                        <w:top w:val="none" w:sz="0" w:space="0" w:color="auto"/>
                        <w:left w:val="none" w:sz="0" w:space="0" w:color="auto"/>
                        <w:bottom w:val="none" w:sz="0" w:space="0" w:color="auto"/>
                        <w:right w:val="none" w:sz="0" w:space="0" w:color="auto"/>
                      </w:divBdr>
                      <w:divsChild>
                        <w:div w:id="2053340127">
                          <w:marLeft w:val="0"/>
                          <w:marRight w:val="0"/>
                          <w:marTop w:val="0"/>
                          <w:marBottom w:val="0"/>
                          <w:divBdr>
                            <w:top w:val="none" w:sz="0" w:space="0" w:color="auto"/>
                            <w:left w:val="none" w:sz="0" w:space="0" w:color="auto"/>
                            <w:bottom w:val="none" w:sz="0" w:space="0" w:color="auto"/>
                            <w:right w:val="none" w:sz="0" w:space="0" w:color="auto"/>
                          </w:divBdr>
                        </w:div>
                      </w:divsChild>
                    </w:div>
                    <w:div w:id="487551601">
                      <w:marLeft w:val="-225"/>
                      <w:marRight w:val="-225"/>
                      <w:marTop w:val="0"/>
                      <w:marBottom w:val="0"/>
                      <w:divBdr>
                        <w:top w:val="none" w:sz="0" w:space="0" w:color="auto"/>
                        <w:left w:val="none" w:sz="0" w:space="0" w:color="auto"/>
                        <w:bottom w:val="none" w:sz="0" w:space="0" w:color="auto"/>
                        <w:right w:val="none" w:sz="0" w:space="0" w:color="auto"/>
                      </w:divBdr>
                      <w:divsChild>
                        <w:div w:id="1263299525">
                          <w:marLeft w:val="0"/>
                          <w:marRight w:val="0"/>
                          <w:marTop w:val="0"/>
                          <w:marBottom w:val="0"/>
                          <w:divBdr>
                            <w:top w:val="none" w:sz="0" w:space="0" w:color="auto"/>
                            <w:left w:val="none" w:sz="0" w:space="0" w:color="auto"/>
                            <w:bottom w:val="none" w:sz="0" w:space="0" w:color="auto"/>
                            <w:right w:val="none" w:sz="0" w:space="0" w:color="auto"/>
                          </w:divBdr>
                        </w:div>
                      </w:divsChild>
                    </w:div>
                    <w:div w:id="1726025101">
                      <w:marLeft w:val="-225"/>
                      <w:marRight w:val="-225"/>
                      <w:marTop w:val="0"/>
                      <w:marBottom w:val="0"/>
                      <w:divBdr>
                        <w:top w:val="none" w:sz="0" w:space="0" w:color="auto"/>
                        <w:left w:val="none" w:sz="0" w:space="0" w:color="auto"/>
                        <w:bottom w:val="none" w:sz="0" w:space="0" w:color="auto"/>
                        <w:right w:val="none" w:sz="0" w:space="0" w:color="auto"/>
                      </w:divBdr>
                      <w:divsChild>
                        <w:div w:id="11502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7650">
                  <w:marLeft w:val="-225"/>
                  <w:marRight w:val="-225"/>
                  <w:marTop w:val="0"/>
                  <w:marBottom w:val="0"/>
                  <w:divBdr>
                    <w:top w:val="none" w:sz="0" w:space="0" w:color="auto"/>
                    <w:left w:val="none" w:sz="0" w:space="0" w:color="auto"/>
                    <w:bottom w:val="none" w:sz="0" w:space="0" w:color="auto"/>
                    <w:right w:val="none" w:sz="0" w:space="0" w:color="auto"/>
                  </w:divBdr>
                  <w:divsChild>
                    <w:div w:id="635841687">
                      <w:marLeft w:val="0"/>
                      <w:marRight w:val="0"/>
                      <w:marTop w:val="0"/>
                      <w:marBottom w:val="0"/>
                      <w:divBdr>
                        <w:top w:val="none" w:sz="0" w:space="0" w:color="auto"/>
                        <w:left w:val="none" w:sz="0" w:space="0" w:color="auto"/>
                        <w:bottom w:val="none" w:sz="0" w:space="0" w:color="auto"/>
                        <w:right w:val="none" w:sz="0" w:space="0" w:color="auto"/>
                      </w:divBdr>
                      <w:divsChild>
                        <w:div w:id="206842180">
                          <w:marLeft w:val="0"/>
                          <w:marRight w:val="0"/>
                          <w:marTop w:val="0"/>
                          <w:marBottom w:val="0"/>
                          <w:divBdr>
                            <w:top w:val="none" w:sz="0" w:space="0" w:color="auto"/>
                            <w:left w:val="none" w:sz="0" w:space="0" w:color="auto"/>
                            <w:bottom w:val="none" w:sz="0" w:space="0" w:color="auto"/>
                            <w:right w:val="none" w:sz="0" w:space="0" w:color="auto"/>
                          </w:divBdr>
                          <w:divsChild>
                            <w:div w:id="163740644">
                              <w:marLeft w:val="0"/>
                              <w:marRight w:val="0"/>
                              <w:marTop w:val="0"/>
                              <w:marBottom w:val="0"/>
                              <w:divBdr>
                                <w:top w:val="none" w:sz="0" w:space="0" w:color="auto"/>
                                <w:left w:val="none" w:sz="0" w:space="0" w:color="auto"/>
                                <w:bottom w:val="none" w:sz="0" w:space="0" w:color="auto"/>
                                <w:right w:val="none" w:sz="0" w:space="0" w:color="auto"/>
                              </w:divBdr>
                              <w:divsChild>
                                <w:div w:id="152864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797055">
          <w:marLeft w:val="0"/>
          <w:marRight w:val="0"/>
          <w:marTop w:val="0"/>
          <w:marBottom w:val="150"/>
          <w:divBdr>
            <w:top w:val="none" w:sz="0" w:space="0" w:color="auto"/>
            <w:left w:val="none" w:sz="0" w:space="0" w:color="auto"/>
            <w:bottom w:val="none" w:sz="0" w:space="0" w:color="auto"/>
            <w:right w:val="none" w:sz="0" w:space="0" w:color="auto"/>
          </w:divBdr>
          <w:divsChild>
            <w:div w:id="313460126">
              <w:marLeft w:val="0"/>
              <w:marRight w:val="0"/>
              <w:marTop w:val="0"/>
              <w:marBottom w:val="75"/>
              <w:divBdr>
                <w:top w:val="none" w:sz="0" w:space="0" w:color="auto"/>
                <w:left w:val="none" w:sz="0" w:space="0" w:color="auto"/>
                <w:bottom w:val="single" w:sz="6" w:space="0" w:color="EEEEEE"/>
                <w:right w:val="none" w:sz="0" w:space="0" w:color="auto"/>
              </w:divBdr>
              <w:divsChild>
                <w:div w:id="1796947829">
                  <w:marLeft w:val="0"/>
                  <w:marRight w:val="0"/>
                  <w:marTop w:val="0"/>
                  <w:marBottom w:val="0"/>
                  <w:divBdr>
                    <w:top w:val="none" w:sz="0" w:space="0" w:color="auto"/>
                    <w:left w:val="none" w:sz="0" w:space="0" w:color="auto"/>
                    <w:bottom w:val="none" w:sz="0" w:space="0" w:color="auto"/>
                    <w:right w:val="none" w:sz="0" w:space="0" w:color="auto"/>
                  </w:divBdr>
                </w:div>
              </w:divsChild>
            </w:div>
            <w:div w:id="552078364">
              <w:marLeft w:val="0"/>
              <w:marRight w:val="0"/>
              <w:marTop w:val="0"/>
              <w:marBottom w:val="0"/>
              <w:divBdr>
                <w:top w:val="none" w:sz="0" w:space="0" w:color="auto"/>
                <w:left w:val="none" w:sz="0" w:space="0" w:color="auto"/>
                <w:bottom w:val="none" w:sz="0" w:space="0" w:color="auto"/>
                <w:right w:val="none" w:sz="0" w:space="0" w:color="auto"/>
              </w:divBdr>
              <w:divsChild>
                <w:div w:id="1470905034">
                  <w:marLeft w:val="0"/>
                  <w:marRight w:val="0"/>
                  <w:marTop w:val="0"/>
                  <w:marBottom w:val="0"/>
                  <w:divBdr>
                    <w:top w:val="none" w:sz="0" w:space="0" w:color="auto"/>
                    <w:left w:val="none" w:sz="0" w:space="0" w:color="auto"/>
                    <w:bottom w:val="none" w:sz="0" w:space="0" w:color="auto"/>
                    <w:right w:val="none" w:sz="0" w:space="0" w:color="auto"/>
                  </w:divBdr>
                  <w:divsChild>
                    <w:div w:id="663244945">
                      <w:marLeft w:val="-225"/>
                      <w:marRight w:val="-225"/>
                      <w:marTop w:val="0"/>
                      <w:marBottom w:val="0"/>
                      <w:divBdr>
                        <w:top w:val="none" w:sz="0" w:space="0" w:color="auto"/>
                        <w:left w:val="none" w:sz="0" w:space="0" w:color="auto"/>
                        <w:bottom w:val="none" w:sz="0" w:space="0" w:color="auto"/>
                        <w:right w:val="none" w:sz="0" w:space="0" w:color="auto"/>
                      </w:divBdr>
                      <w:divsChild>
                        <w:div w:id="358166676">
                          <w:marLeft w:val="0"/>
                          <w:marRight w:val="0"/>
                          <w:marTop w:val="0"/>
                          <w:marBottom w:val="0"/>
                          <w:divBdr>
                            <w:top w:val="none" w:sz="0" w:space="0" w:color="auto"/>
                            <w:left w:val="none" w:sz="0" w:space="0" w:color="auto"/>
                            <w:bottom w:val="none" w:sz="0" w:space="0" w:color="auto"/>
                            <w:right w:val="none" w:sz="0" w:space="0" w:color="auto"/>
                          </w:divBdr>
                        </w:div>
                      </w:divsChild>
                    </w:div>
                    <w:div w:id="578516261">
                      <w:marLeft w:val="-225"/>
                      <w:marRight w:val="-225"/>
                      <w:marTop w:val="0"/>
                      <w:marBottom w:val="0"/>
                      <w:divBdr>
                        <w:top w:val="none" w:sz="0" w:space="0" w:color="auto"/>
                        <w:left w:val="none" w:sz="0" w:space="0" w:color="auto"/>
                        <w:bottom w:val="none" w:sz="0" w:space="0" w:color="auto"/>
                        <w:right w:val="none" w:sz="0" w:space="0" w:color="auto"/>
                      </w:divBdr>
                      <w:divsChild>
                        <w:div w:id="1734042668">
                          <w:marLeft w:val="0"/>
                          <w:marRight w:val="0"/>
                          <w:marTop w:val="0"/>
                          <w:marBottom w:val="0"/>
                          <w:divBdr>
                            <w:top w:val="none" w:sz="0" w:space="0" w:color="auto"/>
                            <w:left w:val="none" w:sz="0" w:space="0" w:color="auto"/>
                            <w:bottom w:val="none" w:sz="0" w:space="0" w:color="auto"/>
                            <w:right w:val="none" w:sz="0" w:space="0" w:color="auto"/>
                          </w:divBdr>
                        </w:div>
                      </w:divsChild>
                    </w:div>
                    <w:div w:id="1075933584">
                      <w:marLeft w:val="-225"/>
                      <w:marRight w:val="-225"/>
                      <w:marTop w:val="0"/>
                      <w:marBottom w:val="0"/>
                      <w:divBdr>
                        <w:top w:val="none" w:sz="0" w:space="0" w:color="auto"/>
                        <w:left w:val="none" w:sz="0" w:space="0" w:color="auto"/>
                        <w:bottom w:val="none" w:sz="0" w:space="0" w:color="auto"/>
                        <w:right w:val="none" w:sz="0" w:space="0" w:color="auto"/>
                      </w:divBdr>
                      <w:divsChild>
                        <w:div w:id="814689174">
                          <w:marLeft w:val="0"/>
                          <w:marRight w:val="0"/>
                          <w:marTop w:val="0"/>
                          <w:marBottom w:val="0"/>
                          <w:divBdr>
                            <w:top w:val="none" w:sz="0" w:space="0" w:color="auto"/>
                            <w:left w:val="none" w:sz="0" w:space="0" w:color="auto"/>
                            <w:bottom w:val="none" w:sz="0" w:space="0" w:color="auto"/>
                            <w:right w:val="none" w:sz="0" w:space="0" w:color="auto"/>
                          </w:divBdr>
                        </w:div>
                      </w:divsChild>
                    </w:div>
                    <w:div w:id="542135888">
                      <w:marLeft w:val="-225"/>
                      <w:marRight w:val="-225"/>
                      <w:marTop w:val="0"/>
                      <w:marBottom w:val="0"/>
                      <w:divBdr>
                        <w:top w:val="none" w:sz="0" w:space="0" w:color="auto"/>
                        <w:left w:val="none" w:sz="0" w:space="0" w:color="auto"/>
                        <w:bottom w:val="none" w:sz="0" w:space="0" w:color="auto"/>
                        <w:right w:val="none" w:sz="0" w:space="0" w:color="auto"/>
                      </w:divBdr>
                      <w:divsChild>
                        <w:div w:id="15226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6907">
                  <w:marLeft w:val="-225"/>
                  <w:marRight w:val="-225"/>
                  <w:marTop w:val="0"/>
                  <w:marBottom w:val="0"/>
                  <w:divBdr>
                    <w:top w:val="none" w:sz="0" w:space="0" w:color="auto"/>
                    <w:left w:val="none" w:sz="0" w:space="0" w:color="auto"/>
                    <w:bottom w:val="none" w:sz="0" w:space="0" w:color="auto"/>
                    <w:right w:val="none" w:sz="0" w:space="0" w:color="auto"/>
                  </w:divBdr>
                  <w:divsChild>
                    <w:div w:id="1609510126">
                      <w:marLeft w:val="0"/>
                      <w:marRight w:val="0"/>
                      <w:marTop w:val="0"/>
                      <w:marBottom w:val="0"/>
                      <w:divBdr>
                        <w:top w:val="none" w:sz="0" w:space="0" w:color="auto"/>
                        <w:left w:val="none" w:sz="0" w:space="0" w:color="auto"/>
                        <w:bottom w:val="none" w:sz="0" w:space="0" w:color="auto"/>
                        <w:right w:val="none" w:sz="0" w:space="0" w:color="auto"/>
                      </w:divBdr>
                      <w:divsChild>
                        <w:div w:id="1658916627">
                          <w:marLeft w:val="0"/>
                          <w:marRight w:val="0"/>
                          <w:marTop w:val="0"/>
                          <w:marBottom w:val="0"/>
                          <w:divBdr>
                            <w:top w:val="none" w:sz="0" w:space="0" w:color="auto"/>
                            <w:left w:val="none" w:sz="0" w:space="0" w:color="auto"/>
                            <w:bottom w:val="none" w:sz="0" w:space="0" w:color="auto"/>
                            <w:right w:val="none" w:sz="0" w:space="0" w:color="auto"/>
                          </w:divBdr>
                          <w:divsChild>
                            <w:div w:id="1339502181">
                              <w:marLeft w:val="0"/>
                              <w:marRight w:val="0"/>
                              <w:marTop w:val="0"/>
                              <w:marBottom w:val="0"/>
                              <w:divBdr>
                                <w:top w:val="none" w:sz="0" w:space="0" w:color="auto"/>
                                <w:left w:val="none" w:sz="0" w:space="0" w:color="auto"/>
                                <w:bottom w:val="none" w:sz="0" w:space="0" w:color="auto"/>
                                <w:right w:val="none" w:sz="0" w:space="0" w:color="auto"/>
                              </w:divBdr>
                              <w:divsChild>
                                <w:div w:id="16076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884550">
          <w:marLeft w:val="0"/>
          <w:marRight w:val="0"/>
          <w:marTop w:val="0"/>
          <w:marBottom w:val="150"/>
          <w:divBdr>
            <w:top w:val="none" w:sz="0" w:space="0" w:color="auto"/>
            <w:left w:val="none" w:sz="0" w:space="0" w:color="auto"/>
            <w:bottom w:val="none" w:sz="0" w:space="0" w:color="auto"/>
            <w:right w:val="none" w:sz="0" w:space="0" w:color="auto"/>
          </w:divBdr>
          <w:divsChild>
            <w:div w:id="147021769">
              <w:marLeft w:val="0"/>
              <w:marRight w:val="0"/>
              <w:marTop w:val="0"/>
              <w:marBottom w:val="75"/>
              <w:divBdr>
                <w:top w:val="none" w:sz="0" w:space="0" w:color="auto"/>
                <w:left w:val="none" w:sz="0" w:space="0" w:color="auto"/>
                <w:bottom w:val="single" w:sz="6" w:space="0" w:color="EEEEEE"/>
                <w:right w:val="none" w:sz="0" w:space="0" w:color="auto"/>
              </w:divBdr>
              <w:divsChild>
                <w:div w:id="1110322192">
                  <w:marLeft w:val="0"/>
                  <w:marRight w:val="0"/>
                  <w:marTop w:val="0"/>
                  <w:marBottom w:val="0"/>
                  <w:divBdr>
                    <w:top w:val="none" w:sz="0" w:space="0" w:color="auto"/>
                    <w:left w:val="none" w:sz="0" w:space="0" w:color="auto"/>
                    <w:bottom w:val="none" w:sz="0" w:space="0" w:color="auto"/>
                    <w:right w:val="none" w:sz="0" w:space="0" w:color="auto"/>
                  </w:divBdr>
                </w:div>
              </w:divsChild>
            </w:div>
            <w:div w:id="613442576">
              <w:marLeft w:val="0"/>
              <w:marRight w:val="0"/>
              <w:marTop w:val="0"/>
              <w:marBottom w:val="0"/>
              <w:divBdr>
                <w:top w:val="none" w:sz="0" w:space="0" w:color="auto"/>
                <w:left w:val="none" w:sz="0" w:space="0" w:color="auto"/>
                <w:bottom w:val="none" w:sz="0" w:space="0" w:color="auto"/>
                <w:right w:val="none" w:sz="0" w:space="0" w:color="auto"/>
              </w:divBdr>
              <w:divsChild>
                <w:div w:id="1015493850">
                  <w:marLeft w:val="0"/>
                  <w:marRight w:val="0"/>
                  <w:marTop w:val="0"/>
                  <w:marBottom w:val="0"/>
                  <w:divBdr>
                    <w:top w:val="none" w:sz="0" w:space="0" w:color="auto"/>
                    <w:left w:val="none" w:sz="0" w:space="0" w:color="auto"/>
                    <w:bottom w:val="none" w:sz="0" w:space="0" w:color="auto"/>
                    <w:right w:val="none" w:sz="0" w:space="0" w:color="auto"/>
                  </w:divBdr>
                  <w:divsChild>
                    <w:div w:id="642657031">
                      <w:marLeft w:val="-225"/>
                      <w:marRight w:val="-225"/>
                      <w:marTop w:val="0"/>
                      <w:marBottom w:val="0"/>
                      <w:divBdr>
                        <w:top w:val="none" w:sz="0" w:space="0" w:color="auto"/>
                        <w:left w:val="none" w:sz="0" w:space="0" w:color="auto"/>
                        <w:bottom w:val="none" w:sz="0" w:space="0" w:color="auto"/>
                        <w:right w:val="none" w:sz="0" w:space="0" w:color="auto"/>
                      </w:divBdr>
                      <w:divsChild>
                        <w:div w:id="1501507171">
                          <w:marLeft w:val="0"/>
                          <w:marRight w:val="0"/>
                          <w:marTop w:val="0"/>
                          <w:marBottom w:val="0"/>
                          <w:divBdr>
                            <w:top w:val="none" w:sz="0" w:space="0" w:color="auto"/>
                            <w:left w:val="none" w:sz="0" w:space="0" w:color="auto"/>
                            <w:bottom w:val="none" w:sz="0" w:space="0" w:color="auto"/>
                            <w:right w:val="none" w:sz="0" w:space="0" w:color="auto"/>
                          </w:divBdr>
                        </w:div>
                      </w:divsChild>
                    </w:div>
                    <w:div w:id="683361863">
                      <w:marLeft w:val="-225"/>
                      <w:marRight w:val="-225"/>
                      <w:marTop w:val="0"/>
                      <w:marBottom w:val="0"/>
                      <w:divBdr>
                        <w:top w:val="none" w:sz="0" w:space="0" w:color="auto"/>
                        <w:left w:val="none" w:sz="0" w:space="0" w:color="auto"/>
                        <w:bottom w:val="none" w:sz="0" w:space="0" w:color="auto"/>
                        <w:right w:val="none" w:sz="0" w:space="0" w:color="auto"/>
                      </w:divBdr>
                      <w:divsChild>
                        <w:div w:id="911113369">
                          <w:marLeft w:val="0"/>
                          <w:marRight w:val="0"/>
                          <w:marTop w:val="0"/>
                          <w:marBottom w:val="0"/>
                          <w:divBdr>
                            <w:top w:val="none" w:sz="0" w:space="0" w:color="auto"/>
                            <w:left w:val="none" w:sz="0" w:space="0" w:color="auto"/>
                            <w:bottom w:val="none" w:sz="0" w:space="0" w:color="auto"/>
                            <w:right w:val="none" w:sz="0" w:space="0" w:color="auto"/>
                          </w:divBdr>
                        </w:div>
                      </w:divsChild>
                    </w:div>
                    <w:div w:id="1310355560">
                      <w:marLeft w:val="-225"/>
                      <w:marRight w:val="-225"/>
                      <w:marTop w:val="0"/>
                      <w:marBottom w:val="0"/>
                      <w:divBdr>
                        <w:top w:val="none" w:sz="0" w:space="0" w:color="auto"/>
                        <w:left w:val="none" w:sz="0" w:space="0" w:color="auto"/>
                        <w:bottom w:val="none" w:sz="0" w:space="0" w:color="auto"/>
                        <w:right w:val="none" w:sz="0" w:space="0" w:color="auto"/>
                      </w:divBdr>
                      <w:divsChild>
                        <w:div w:id="864713045">
                          <w:marLeft w:val="0"/>
                          <w:marRight w:val="0"/>
                          <w:marTop w:val="0"/>
                          <w:marBottom w:val="0"/>
                          <w:divBdr>
                            <w:top w:val="none" w:sz="0" w:space="0" w:color="auto"/>
                            <w:left w:val="none" w:sz="0" w:space="0" w:color="auto"/>
                            <w:bottom w:val="none" w:sz="0" w:space="0" w:color="auto"/>
                            <w:right w:val="none" w:sz="0" w:space="0" w:color="auto"/>
                          </w:divBdr>
                        </w:div>
                      </w:divsChild>
                    </w:div>
                    <w:div w:id="1682665311">
                      <w:marLeft w:val="-225"/>
                      <w:marRight w:val="-225"/>
                      <w:marTop w:val="0"/>
                      <w:marBottom w:val="0"/>
                      <w:divBdr>
                        <w:top w:val="none" w:sz="0" w:space="0" w:color="auto"/>
                        <w:left w:val="none" w:sz="0" w:space="0" w:color="auto"/>
                        <w:bottom w:val="none" w:sz="0" w:space="0" w:color="auto"/>
                        <w:right w:val="none" w:sz="0" w:space="0" w:color="auto"/>
                      </w:divBdr>
                      <w:divsChild>
                        <w:div w:id="163965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29951">
                  <w:marLeft w:val="-225"/>
                  <w:marRight w:val="-225"/>
                  <w:marTop w:val="0"/>
                  <w:marBottom w:val="0"/>
                  <w:divBdr>
                    <w:top w:val="none" w:sz="0" w:space="0" w:color="auto"/>
                    <w:left w:val="none" w:sz="0" w:space="0" w:color="auto"/>
                    <w:bottom w:val="none" w:sz="0" w:space="0" w:color="auto"/>
                    <w:right w:val="none" w:sz="0" w:space="0" w:color="auto"/>
                  </w:divBdr>
                  <w:divsChild>
                    <w:div w:id="372316534">
                      <w:marLeft w:val="0"/>
                      <w:marRight w:val="0"/>
                      <w:marTop w:val="0"/>
                      <w:marBottom w:val="0"/>
                      <w:divBdr>
                        <w:top w:val="none" w:sz="0" w:space="0" w:color="auto"/>
                        <w:left w:val="none" w:sz="0" w:space="0" w:color="auto"/>
                        <w:bottom w:val="none" w:sz="0" w:space="0" w:color="auto"/>
                        <w:right w:val="none" w:sz="0" w:space="0" w:color="auto"/>
                      </w:divBdr>
                      <w:divsChild>
                        <w:div w:id="170295155">
                          <w:marLeft w:val="0"/>
                          <w:marRight w:val="0"/>
                          <w:marTop w:val="0"/>
                          <w:marBottom w:val="0"/>
                          <w:divBdr>
                            <w:top w:val="none" w:sz="0" w:space="0" w:color="auto"/>
                            <w:left w:val="none" w:sz="0" w:space="0" w:color="auto"/>
                            <w:bottom w:val="none" w:sz="0" w:space="0" w:color="auto"/>
                            <w:right w:val="none" w:sz="0" w:space="0" w:color="auto"/>
                          </w:divBdr>
                          <w:divsChild>
                            <w:div w:id="168761986">
                              <w:marLeft w:val="0"/>
                              <w:marRight w:val="0"/>
                              <w:marTop w:val="0"/>
                              <w:marBottom w:val="0"/>
                              <w:divBdr>
                                <w:top w:val="none" w:sz="0" w:space="0" w:color="auto"/>
                                <w:left w:val="none" w:sz="0" w:space="0" w:color="auto"/>
                                <w:bottom w:val="none" w:sz="0" w:space="0" w:color="auto"/>
                                <w:right w:val="none" w:sz="0" w:space="0" w:color="auto"/>
                              </w:divBdr>
                              <w:divsChild>
                                <w:div w:id="89628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095471">
          <w:marLeft w:val="0"/>
          <w:marRight w:val="0"/>
          <w:marTop w:val="0"/>
          <w:marBottom w:val="150"/>
          <w:divBdr>
            <w:top w:val="none" w:sz="0" w:space="0" w:color="auto"/>
            <w:left w:val="none" w:sz="0" w:space="0" w:color="auto"/>
            <w:bottom w:val="none" w:sz="0" w:space="0" w:color="auto"/>
            <w:right w:val="none" w:sz="0" w:space="0" w:color="auto"/>
          </w:divBdr>
          <w:divsChild>
            <w:div w:id="899946647">
              <w:marLeft w:val="0"/>
              <w:marRight w:val="0"/>
              <w:marTop w:val="0"/>
              <w:marBottom w:val="75"/>
              <w:divBdr>
                <w:top w:val="none" w:sz="0" w:space="0" w:color="auto"/>
                <w:left w:val="none" w:sz="0" w:space="0" w:color="auto"/>
                <w:bottom w:val="single" w:sz="6" w:space="0" w:color="EEEEEE"/>
                <w:right w:val="none" w:sz="0" w:space="0" w:color="auto"/>
              </w:divBdr>
              <w:divsChild>
                <w:div w:id="86656256">
                  <w:marLeft w:val="0"/>
                  <w:marRight w:val="0"/>
                  <w:marTop w:val="0"/>
                  <w:marBottom w:val="0"/>
                  <w:divBdr>
                    <w:top w:val="none" w:sz="0" w:space="0" w:color="auto"/>
                    <w:left w:val="none" w:sz="0" w:space="0" w:color="auto"/>
                    <w:bottom w:val="none" w:sz="0" w:space="0" w:color="auto"/>
                    <w:right w:val="none" w:sz="0" w:space="0" w:color="auto"/>
                  </w:divBdr>
                </w:div>
              </w:divsChild>
            </w:div>
            <w:div w:id="24408837">
              <w:marLeft w:val="0"/>
              <w:marRight w:val="0"/>
              <w:marTop w:val="0"/>
              <w:marBottom w:val="0"/>
              <w:divBdr>
                <w:top w:val="none" w:sz="0" w:space="0" w:color="auto"/>
                <w:left w:val="none" w:sz="0" w:space="0" w:color="auto"/>
                <w:bottom w:val="none" w:sz="0" w:space="0" w:color="auto"/>
                <w:right w:val="none" w:sz="0" w:space="0" w:color="auto"/>
              </w:divBdr>
              <w:divsChild>
                <w:div w:id="1269125373">
                  <w:marLeft w:val="0"/>
                  <w:marRight w:val="0"/>
                  <w:marTop w:val="0"/>
                  <w:marBottom w:val="0"/>
                  <w:divBdr>
                    <w:top w:val="none" w:sz="0" w:space="0" w:color="auto"/>
                    <w:left w:val="none" w:sz="0" w:space="0" w:color="auto"/>
                    <w:bottom w:val="none" w:sz="0" w:space="0" w:color="auto"/>
                    <w:right w:val="none" w:sz="0" w:space="0" w:color="auto"/>
                  </w:divBdr>
                  <w:divsChild>
                    <w:div w:id="1162694605">
                      <w:marLeft w:val="-225"/>
                      <w:marRight w:val="-225"/>
                      <w:marTop w:val="0"/>
                      <w:marBottom w:val="0"/>
                      <w:divBdr>
                        <w:top w:val="none" w:sz="0" w:space="0" w:color="auto"/>
                        <w:left w:val="none" w:sz="0" w:space="0" w:color="auto"/>
                        <w:bottom w:val="none" w:sz="0" w:space="0" w:color="auto"/>
                        <w:right w:val="none" w:sz="0" w:space="0" w:color="auto"/>
                      </w:divBdr>
                      <w:divsChild>
                        <w:div w:id="1672021094">
                          <w:marLeft w:val="0"/>
                          <w:marRight w:val="0"/>
                          <w:marTop w:val="0"/>
                          <w:marBottom w:val="0"/>
                          <w:divBdr>
                            <w:top w:val="none" w:sz="0" w:space="0" w:color="auto"/>
                            <w:left w:val="none" w:sz="0" w:space="0" w:color="auto"/>
                            <w:bottom w:val="none" w:sz="0" w:space="0" w:color="auto"/>
                            <w:right w:val="none" w:sz="0" w:space="0" w:color="auto"/>
                          </w:divBdr>
                        </w:div>
                      </w:divsChild>
                    </w:div>
                    <w:div w:id="2070107135">
                      <w:marLeft w:val="-225"/>
                      <w:marRight w:val="-225"/>
                      <w:marTop w:val="0"/>
                      <w:marBottom w:val="0"/>
                      <w:divBdr>
                        <w:top w:val="none" w:sz="0" w:space="0" w:color="auto"/>
                        <w:left w:val="none" w:sz="0" w:space="0" w:color="auto"/>
                        <w:bottom w:val="none" w:sz="0" w:space="0" w:color="auto"/>
                        <w:right w:val="none" w:sz="0" w:space="0" w:color="auto"/>
                      </w:divBdr>
                      <w:divsChild>
                        <w:div w:id="122041888">
                          <w:marLeft w:val="0"/>
                          <w:marRight w:val="0"/>
                          <w:marTop w:val="0"/>
                          <w:marBottom w:val="0"/>
                          <w:divBdr>
                            <w:top w:val="none" w:sz="0" w:space="0" w:color="auto"/>
                            <w:left w:val="none" w:sz="0" w:space="0" w:color="auto"/>
                            <w:bottom w:val="none" w:sz="0" w:space="0" w:color="auto"/>
                            <w:right w:val="none" w:sz="0" w:space="0" w:color="auto"/>
                          </w:divBdr>
                        </w:div>
                      </w:divsChild>
                    </w:div>
                    <w:div w:id="1109355120">
                      <w:marLeft w:val="-225"/>
                      <w:marRight w:val="-225"/>
                      <w:marTop w:val="0"/>
                      <w:marBottom w:val="0"/>
                      <w:divBdr>
                        <w:top w:val="none" w:sz="0" w:space="0" w:color="auto"/>
                        <w:left w:val="none" w:sz="0" w:space="0" w:color="auto"/>
                        <w:bottom w:val="none" w:sz="0" w:space="0" w:color="auto"/>
                        <w:right w:val="none" w:sz="0" w:space="0" w:color="auto"/>
                      </w:divBdr>
                      <w:divsChild>
                        <w:div w:id="1906408638">
                          <w:marLeft w:val="0"/>
                          <w:marRight w:val="0"/>
                          <w:marTop w:val="0"/>
                          <w:marBottom w:val="0"/>
                          <w:divBdr>
                            <w:top w:val="none" w:sz="0" w:space="0" w:color="auto"/>
                            <w:left w:val="none" w:sz="0" w:space="0" w:color="auto"/>
                            <w:bottom w:val="none" w:sz="0" w:space="0" w:color="auto"/>
                            <w:right w:val="none" w:sz="0" w:space="0" w:color="auto"/>
                          </w:divBdr>
                        </w:div>
                      </w:divsChild>
                    </w:div>
                    <w:div w:id="1684816779">
                      <w:marLeft w:val="-225"/>
                      <w:marRight w:val="-225"/>
                      <w:marTop w:val="0"/>
                      <w:marBottom w:val="0"/>
                      <w:divBdr>
                        <w:top w:val="none" w:sz="0" w:space="0" w:color="auto"/>
                        <w:left w:val="none" w:sz="0" w:space="0" w:color="auto"/>
                        <w:bottom w:val="none" w:sz="0" w:space="0" w:color="auto"/>
                        <w:right w:val="none" w:sz="0" w:space="0" w:color="auto"/>
                      </w:divBdr>
                      <w:divsChild>
                        <w:div w:id="181806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5740">
                  <w:marLeft w:val="-225"/>
                  <w:marRight w:val="-225"/>
                  <w:marTop w:val="0"/>
                  <w:marBottom w:val="0"/>
                  <w:divBdr>
                    <w:top w:val="none" w:sz="0" w:space="0" w:color="auto"/>
                    <w:left w:val="none" w:sz="0" w:space="0" w:color="auto"/>
                    <w:bottom w:val="none" w:sz="0" w:space="0" w:color="auto"/>
                    <w:right w:val="none" w:sz="0" w:space="0" w:color="auto"/>
                  </w:divBdr>
                  <w:divsChild>
                    <w:div w:id="1657874710">
                      <w:marLeft w:val="0"/>
                      <w:marRight w:val="0"/>
                      <w:marTop w:val="0"/>
                      <w:marBottom w:val="0"/>
                      <w:divBdr>
                        <w:top w:val="none" w:sz="0" w:space="0" w:color="auto"/>
                        <w:left w:val="none" w:sz="0" w:space="0" w:color="auto"/>
                        <w:bottom w:val="none" w:sz="0" w:space="0" w:color="auto"/>
                        <w:right w:val="none" w:sz="0" w:space="0" w:color="auto"/>
                      </w:divBdr>
                      <w:divsChild>
                        <w:div w:id="2145077089">
                          <w:marLeft w:val="0"/>
                          <w:marRight w:val="0"/>
                          <w:marTop w:val="0"/>
                          <w:marBottom w:val="0"/>
                          <w:divBdr>
                            <w:top w:val="none" w:sz="0" w:space="0" w:color="auto"/>
                            <w:left w:val="none" w:sz="0" w:space="0" w:color="auto"/>
                            <w:bottom w:val="none" w:sz="0" w:space="0" w:color="auto"/>
                            <w:right w:val="none" w:sz="0" w:space="0" w:color="auto"/>
                          </w:divBdr>
                          <w:divsChild>
                            <w:div w:id="864825334">
                              <w:marLeft w:val="0"/>
                              <w:marRight w:val="0"/>
                              <w:marTop w:val="0"/>
                              <w:marBottom w:val="0"/>
                              <w:divBdr>
                                <w:top w:val="none" w:sz="0" w:space="0" w:color="auto"/>
                                <w:left w:val="none" w:sz="0" w:space="0" w:color="auto"/>
                                <w:bottom w:val="none" w:sz="0" w:space="0" w:color="auto"/>
                                <w:right w:val="none" w:sz="0" w:space="0" w:color="auto"/>
                              </w:divBdr>
                              <w:divsChild>
                                <w:div w:id="23563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255426">
      <w:bodyDiv w:val="1"/>
      <w:marLeft w:val="0"/>
      <w:marRight w:val="0"/>
      <w:marTop w:val="0"/>
      <w:marBottom w:val="0"/>
      <w:divBdr>
        <w:top w:val="none" w:sz="0" w:space="0" w:color="auto"/>
        <w:left w:val="none" w:sz="0" w:space="0" w:color="auto"/>
        <w:bottom w:val="none" w:sz="0" w:space="0" w:color="auto"/>
        <w:right w:val="none" w:sz="0" w:space="0" w:color="auto"/>
      </w:divBdr>
      <w:divsChild>
        <w:div w:id="1406880099">
          <w:marLeft w:val="0"/>
          <w:marRight w:val="0"/>
          <w:marTop w:val="150"/>
          <w:marBottom w:val="150"/>
          <w:divBdr>
            <w:top w:val="none" w:sz="0" w:space="0" w:color="auto"/>
            <w:left w:val="none" w:sz="0" w:space="8" w:color="auto"/>
            <w:bottom w:val="single" w:sz="6" w:space="8" w:color="B5DA23"/>
            <w:right w:val="none" w:sz="0" w:space="0" w:color="auto"/>
          </w:divBdr>
          <w:divsChild>
            <w:div w:id="210776803">
              <w:marLeft w:val="0"/>
              <w:marRight w:val="0"/>
              <w:marTop w:val="0"/>
              <w:marBottom w:val="0"/>
              <w:divBdr>
                <w:top w:val="none" w:sz="0" w:space="0" w:color="auto"/>
                <w:left w:val="none" w:sz="0" w:space="0" w:color="auto"/>
                <w:bottom w:val="none" w:sz="0" w:space="0" w:color="auto"/>
                <w:right w:val="none" w:sz="0" w:space="0" w:color="auto"/>
              </w:divBdr>
            </w:div>
          </w:divsChild>
        </w:div>
        <w:div w:id="1804886701">
          <w:marLeft w:val="0"/>
          <w:marRight w:val="0"/>
          <w:marTop w:val="150"/>
          <w:marBottom w:val="150"/>
          <w:divBdr>
            <w:top w:val="none" w:sz="0" w:space="0" w:color="auto"/>
            <w:left w:val="none" w:sz="0" w:space="8" w:color="auto"/>
            <w:bottom w:val="single" w:sz="6" w:space="8" w:color="B5DA23"/>
            <w:right w:val="none" w:sz="0" w:space="0" w:color="auto"/>
          </w:divBdr>
          <w:divsChild>
            <w:div w:id="143817749">
              <w:marLeft w:val="0"/>
              <w:marRight w:val="0"/>
              <w:marTop w:val="0"/>
              <w:marBottom w:val="0"/>
              <w:divBdr>
                <w:top w:val="none" w:sz="0" w:space="0" w:color="auto"/>
                <w:left w:val="none" w:sz="0" w:space="0" w:color="auto"/>
                <w:bottom w:val="none" w:sz="0" w:space="0" w:color="auto"/>
                <w:right w:val="none" w:sz="0" w:space="0" w:color="auto"/>
              </w:divBdr>
            </w:div>
          </w:divsChild>
        </w:div>
        <w:div w:id="817377184">
          <w:marLeft w:val="0"/>
          <w:marRight w:val="0"/>
          <w:marTop w:val="150"/>
          <w:marBottom w:val="150"/>
          <w:divBdr>
            <w:top w:val="none" w:sz="0" w:space="0" w:color="auto"/>
            <w:left w:val="none" w:sz="0" w:space="8" w:color="auto"/>
            <w:bottom w:val="single" w:sz="6" w:space="8" w:color="B5DA23"/>
            <w:right w:val="none" w:sz="0" w:space="0" w:color="auto"/>
          </w:divBdr>
          <w:divsChild>
            <w:div w:id="467089593">
              <w:marLeft w:val="0"/>
              <w:marRight w:val="0"/>
              <w:marTop w:val="0"/>
              <w:marBottom w:val="0"/>
              <w:divBdr>
                <w:top w:val="none" w:sz="0" w:space="0" w:color="auto"/>
                <w:left w:val="none" w:sz="0" w:space="0" w:color="auto"/>
                <w:bottom w:val="none" w:sz="0" w:space="0" w:color="auto"/>
                <w:right w:val="none" w:sz="0" w:space="0" w:color="auto"/>
              </w:divBdr>
            </w:div>
          </w:divsChild>
        </w:div>
        <w:div w:id="1878198670">
          <w:marLeft w:val="0"/>
          <w:marRight w:val="0"/>
          <w:marTop w:val="150"/>
          <w:marBottom w:val="150"/>
          <w:divBdr>
            <w:top w:val="none" w:sz="0" w:space="0" w:color="auto"/>
            <w:left w:val="none" w:sz="0" w:space="8" w:color="auto"/>
            <w:bottom w:val="single" w:sz="6" w:space="8" w:color="B5DA23"/>
            <w:right w:val="none" w:sz="0" w:space="0" w:color="auto"/>
          </w:divBdr>
          <w:divsChild>
            <w:div w:id="660163495">
              <w:marLeft w:val="0"/>
              <w:marRight w:val="0"/>
              <w:marTop w:val="0"/>
              <w:marBottom w:val="0"/>
              <w:divBdr>
                <w:top w:val="none" w:sz="0" w:space="0" w:color="auto"/>
                <w:left w:val="none" w:sz="0" w:space="0" w:color="auto"/>
                <w:bottom w:val="none" w:sz="0" w:space="0" w:color="auto"/>
                <w:right w:val="none" w:sz="0" w:space="0" w:color="auto"/>
              </w:divBdr>
            </w:div>
          </w:divsChild>
        </w:div>
        <w:div w:id="1631545483">
          <w:marLeft w:val="0"/>
          <w:marRight w:val="0"/>
          <w:marTop w:val="150"/>
          <w:marBottom w:val="150"/>
          <w:divBdr>
            <w:top w:val="none" w:sz="0" w:space="0" w:color="auto"/>
            <w:left w:val="none" w:sz="0" w:space="8" w:color="auto"/>
            <w:bottom w:val="single" w:sz="6" w:space="8" w:color="B5DA23"/>
            <w:right w:val="none" w:sz="0" w:space="0" w:color="auto"/>
          </w:divBdr>
          <w:divsChild>
            <w:div w:id="338316216">
              <w:marLeft w:val="0"/>
              <w:marRight w:val="0"/>
              <w:marTop w:val="0"/>
              <w:marBottom w:val="0"/>
              <w:divBdr>
                <w:top w:val="none" w:sz="0" w:space="0" w:color="auto"/>
                <w:left w:val="none" w:sz="0" w:space="0" w:color="auto"/>
                <w:bottom w:val="none" w:sz="0" w:space="0" w:color="auto"/>
                <w:right w:val="none" w:sz="0" w:space="0" w:color="auto"/>
              </w:divBdr>
            </w:div>
          </w:divsChild>
        </w:div>
        <w:div w:id="324557108">
          <w:marLeft w:val="0"/>
          <w:marRight w:val="0"/>
          <w:marTop w:val="150"/>
          <w:marBottom w:val="150"/>
          <w:divBdr>
            <w:top w:val="none" w:sz="0" w:space="0" w:color="auto"/>
            <w:left w:val="none" w:sz="0" w:space="8" w:color="auto"/>
            <w:bottom w:val="single" w:sz="6" w:space="8" w:color="B5DA23"/>
            <w:right w:val="none" w:sz="0" w:space="0" w:color="auto"/>
          </w:divBdr>
          <w:divsChild>
            <w:div w:id="1162889562">
              <w:marLeft w:val="0"/>
              <w:marRight w:val="0"/>
              <w:marTop w:val="0"/>
              <w:marBottom w:val="0"/>
              <w:divBdr>
                <w:top w:val="none" w:sz="0" w:space="0" w:color="auto"/>
                <w:left w:val="none" w:sz="0" w:space="0" w:color="auto"/>
                <w:bottom w:val="none" w:sz="0" w:space="0" w:color="auto"/>
                <w:right w:val="none" w:sz="0" w:space="0" w:color="auto"/>
              </w:divBdr>
            </w:div>
          </w:divsChild>
        </w:div>
        <w:div w:id="1393581487">
          <w:marLeft w:val="0"/>
          <w:marRight w:val="0"/>
          <w:marTop w:val="150"/>
          <w:marBottom w:val="150"/>
          <w:divBdr>
            <w:top w:val="none" w:sz="0" w:space="0" w:color="auto"/>
            <w:left w:val="none" w:sz="0" w:space="8" w:color="auto"/>
            <w:bottom w:val="single" w:sz="6" w:space="8" w:color="B5DA23"/>
            <w:right w:val="none" w:sz="0" w:space="0" w:color="auto"/>
          </w:divBdr>
          <w:divsChild>
            <w:div w:id="1034312275">
              <w:marLeft w:val="0"/>
              <w:marRight w:val="0"/>
              <w:marTop w:val="0"/>
              <w:marBottom w:val="0"/>
              <w:divBdr>
                <w:top w:val="none" w:sz="0" w:space="0" w:color="auto"/>
                <w:left w:val="none" w:sz="0" w:space="0" w:color="auto"/>
                <w:bottom w:val="none" w:sz="0" w:space="0" w:color="auto"/>
                <w:right w:val="none" w:sz="0" w:space="0" w:color="auto"/>
              </w:divBdr>
            </w:div>
          </w:divsChild>
        </w:div>
        <w:div w:id="1896164097">
          <w:marLeft w:val="0"/>
          <w:marRight w:val="0"/>
          <w:marTop w:val="150"/>
          <w:marBottom w:val="150"/>
          <w:divBdr>
            <w:top w:val="none" w:sz="0" w:space="0" w:color="auto"/>
            <w:left w:val="none" w:sz="0" w:space="8" w:color="auto"/>
            <w:bottom w:val="single" w:sz="6" w:space="8" w:color="B5DA23"/>
            <w:right w:val="none" w:sz="0" w:space="0" w:color="auto"/>
          </w:divBdr>
          <w:divsChild>
            <w:div w:id="350038078">
              <w:marLeft w:val="0"/>
              <w:marRight w:val="0"/>
              <w:marTop w:val="0"/>
              <w:marBottom w:val="0"/>
              <w:divBdr>
                <w:top w:val="none" w:sz="0" w:space="0" w:color="auto"/>
                <w:left w:val="none" w:sz="0" w:space="0" w:color="auto"/>
                <w:bottom w:val="none" w:sz="0" w:space="0" w:color="auto"/>
                <w:right w:val="none" w:sz="0" w:space="0" w:color="auto"/>
              </w:divBdr>
            </w:div>
          </w:divsChild>
        </w:div>
        <w:div w:id="969629148">
          <w:marLeft w:val="0"/>
          <w:marRight w:val="0"/>
          <w:marTop w:val="150"/>
          <w:marBottom w:val="150"/>
          <w:divBdr>
            <w:top w:val="none" w:sz="0" w:space="0" w:color="auto"/>
            <w:left w:val="none" w:sz="0" w:space="8" w:color="auto"/>
            <w:bottom w:val="single" w:sz="6" w:space="8" w:color="B5DA23"/>
            <w:right w:val="none" w:sz="0" w:space="0" w:color="auto"/>
          </w:divBdr>
          <w:divsChild>
            <w:div w:id="1626812401">
              <w:marLeft w:val="0"/>
              <w:marRight w:val="0"/>
              <w:marTop w:val="0"/>
              <w:marBottom w:val="0"/>
              <w:divBdr>
                <w:top w:val="none" w:sz="0" w:space="0" w:color="auto"/>
                <w:left w:val="none" w:sz="0" w:space="0" w:color="auto"/>
                <w:bottom w:val="none" w:sz="0" w:space="0" w:color="auto"/>
                <w:right w:val="none" w:sz="0" w:space="0" w:color="auto"/>
              </w:divBdr>
            </w:div>
          </w:divsChild>
        </w:div>
        <w:div w:id="947615928">
          <w:marLeft w:val="0"/>
          <w:marRight w:val="0"/>
          <w:marTop w:val="150"/>
          <w:marBottom w:val="150"/>
          <w:divBdr>
            <w:top w:val="none" w:sz="0" w:space="0" w:color="auto"/>
            <w:left w:val="none" w:sz="0" w:space="8" w:color="auto"/>
            <w:bottom w:val="single" w:sz="6" w:space="8" w:color="B5DA23"/>
            <w:right w:val="none" w:sz="0" w:space="0" w:color="auto"/>
          </w:divBdr>
          <w:divsChild>
            <w:div w:id="16350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1745</Words>
  <Characters>9950</Characters>
  <Application>Microsoft Office Word</Application>
  <DocSecurity>0</DocSecurity>
  <Lines>82</Lines>
  <Paragraphs>23</Paragraphs>
  <ScaleCrop>false</ScaleCrop>
  <Company>home</Company>
  <LinksUpToDate>false</LinksUpToDate>
  <CharactersWithSpaces>11672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2021-02-16T11:02:00Z</dcterms:created>
  <dcterms:modified xsi:type="dcterms:W3CDTF">2021-02-16T11:08:00Z</dcterms:modified>
</cp:coreProperties>
</file>