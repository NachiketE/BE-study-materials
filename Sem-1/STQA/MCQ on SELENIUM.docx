
<file path=[Content_Types].xml><?xml version="1.0" encoding="utf-8"?>
<Types xmlns="http://schemas.openxmlformats.org/package/2006/content-types"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BFF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begin"/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instrText xml:space="preserve"> HYPERLINK "https://www.onlineinterviewquestions.com/selenium-mcq/" \l "collapseUnfiled1" </w:instrText>
      </w: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separate"/>
      </w:r>
    </w:p>
    <w:p w:rsidR="008514E4" w:rsidRPr="008514E4" w:rsidRDefault="008514E4" w:rsidP="008514E4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14E4">
        <w:rPr>
          <w:rFonts w:ascii="Arial" w:eastAsia="Times New Roman" w:hAnsi="Arial" w:cs="Arial"/>
          <w:color w:val="000000"/>
          <w:sz w:val="27"/>
          <w:szCs w:val="27"/>
        </w:rPr>
        <w:t xml:space="preserve">1. </w:t>
      </w:r>
      <w:proofErr w:type="gramStart"/>
      <w:r w:rsidRPr="008514E4">
        <w:rPr>
          <w:rFonts w:ascii="Arial" w:eastAsia="Times New Roman" w:hAnsi="Arial" w:cs="Arial"/>
          <w:color w:val="000000"/>
          <w:sz w:val="27"/>
          <w:szCs w:val="27"/>
        </w:rPr>
        <w:t>whic</w:t>
      </w:r>
      <w:proofErr w:type="gramEnd"/>
      <w:r w:rsidRPr="008514E4">
        <w:rPr>
          <w:rFonts w:ascii="Arial" w:eastAsia="Times New Roman" w:hAnsi="Arial" w:cs="Arial"/>
          <w:color w:val="000000"/>
          <w:sz w:val="27"/>
          <w:szCs w:val="27"/>
        </w:rPr>
        <w:t>h is not a Selenium Component ?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end"/>
      </w:r>
    </w:p>
    <w:p w:rsidR="008514E4" w:rsidRPr="008514E4" w:rsidRDefault="00DA4E40" w:rsidP="008514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2" type="#_x0000_t75" style="width:20.1pt;height:18.4pt" o:ole="">
            <v:imagedata r:id="rId6" o:title=""/>
          </v:shape>
          <w:control r:id="rId7" w:name="DefaultOcxName" w:shapeid="_x0000_i1132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Maven</w:t>
      </w:r>
    </w:p>
    <w:p w:rsidR="008514E4" w:rsidRPr="008514E4" w:rsidRDefault="00DA4E40" w:rsidP="008514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135" type="#_x0000_t75" style="width:20.1pt;height:18.4pt" o:ole="">
            <v:imagedata r:id="rId6" o:title=""/>
          </v:shape>
          <w:control r:id="rId8" w:name="DefaultOcxName1" w:shapeid="_x0000_i1135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Selenium IDE</w:t>
      </w:r>
    </w:p>
    <w:p w:rsidR="008514E4" w:rsidRPr="008514E4" w:rsidRDefault="00DA4E40" w:rsidP="008514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138" type="#_x0000_t75" style="width:20.1pt;height:18.4pt" o:ole="">
            <v:imagedata r:id="rId6" o:title=""/>
          </v:shape>
          <w:control r:id="rId9" w:name="DefaultOcxName2" w:shapeid="_x0000_i1138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Selenium Grid</w:t>
      </w:r>
    </w:p>
    <w:p w:rsidR="008514E4" w:rsidRPr="008514E4" w:rsidRDefault="00DA4E40" w:rsidP="008514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141" type="#_x0000_t75" style="width:20.1pt;height:18.4pt" o:ole="">
            <v:imagedata r:id="rId6" o:title=""/>
          </v:shape>
          <w:control r:id="rId10" w:name="DefaultOcxName3" w:shapeid="_x0000_i1141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</w:t>
      </w:r>
      <w:proofErr w:type="spellStart"/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WebDriver</w:t>
      </w:r>
      <w:proofErr w:type="spellEnd"/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hyperlink r:id="rId11" w:history="1">
        <w:r w:rsidR="008514E4" w:rsidRPr="008514E4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 View Answer</w:t>
        </w:r>
      </w:hyperlink>
    </w:p>
    <w:p w:rsidR="008514E4" w:rsidRPr="008514E4" w:rsidRDefault="008514E4" w:rsidP="008514E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>Maven is not a Selenium Component.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begin"/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instrText xml:space="preserve"> HYPERLINK "https://www.onlineinterviewquestions.com/selenium-mcq/" \l "collapseUnfiled2" </w:instrText>
      </w: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separate"/>
      </w:r>
    </w:p>
    <w:p w:rsidR="008514E4" w:rsidRPr="008514E4" w:rsidRDefault="008514E4" w:rsidP="008514E4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14E4">
        <w:rPr>
          <w:rFonts w:ascii="Arial" w:eastAsia="Times New Roman" w:hAnsi="Arial" w:cs="Arial"/>
          <w:color w:val="000000"/>
          <w:sz w:val="27"/>
          <w:szCs w:val="27"/>
        </w:rPr>
        <w:t xml:space="preserve">2. </w:t>
      </w:r>
      <w:proofErr w:type="gramStart"/>
      <w:r w:rsidRPr="008514E4">
        <w:rPr>
          <w:rFonts w:ascii="Arial" w:eastAsia="Times New Roman" w:hAnsi="Arial" w:cs="Arial"/>
          <w:color w:val="000000"/>
          <w:sz w:val="27"/>
          <w:szCs w:val="27"/>
        </w:rPr>
        <w:t>wh</w:t>
      </w:r>
      <w:proofErr w:type="gramEnd"/>
      <w:r w:rsidRPr="008514E4">
        <w:rPr>
          <w:rFonts w:ascii="Arial" w:eastAsia="Times New Roman" w:hAnsi="Arial" w:cs="Arial"/>
          <w:color w:val="000000"/>
          <w:sz w:val="27"/>
          <w:szCs w:val="27"/>
        </w:rPr>
        <w:t>o doesn’t support programming ?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end"/>
      </w:r>
    </w:p>
    <w:p w:rsidR="008514E4" w:rsidRPr="008514E4" w:rsidRDefault="00DA4E40" w:rsidP="008514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144" type="#_x0000_t75" style="width:20.1pt;height:18.4pt" o:ole="">
            <v:imagedata r:id="rId6" o:title=""/>
          </v:shape>
          <w:control r:id="rId12" w:name="DefaultOcxName4" w:shapeid="_x0000_i1144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 xml:space="preserve"> Selenium </w:t>
      </w:r>
      <w:proofErr w:type="spellStart"/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WebDriver</w:t>
      </w:r>
      <w:proofErr w:type="spellEnd"/>
    </w:p>
    <w:p w:rsidR="008514E4" w:rsidRPr="008514E4" w:rsidRDefault="00DA4E40" w:rsidP="008514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147" type="#_x0000_t75" style="width:20.1pt;height:18.4pt" o:ole="">
            <v:imagedata r:id="rId6" o:title=""/>
          </v:shape>
          <w:control r:id="rId13" w:name="DefaultOcxName5" w:shapeid="_x0000_i1147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Selenium Grid</w:t>
      </w:r>
    </w:p>
    <w:p w:rsidR="008514E4" w:rsidRPr="008514E4" w:rsidRDefault="00DA4E40" w:rsidP="008514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150" type="#_x0000_t75" style="width:20.1pt;height:18.4pt" o:ole="">
            <v:imagedata r:id="rId6" o:title=""/>
          </v:shape>
          <w:control r:id="rId14" w:name="DefaultOcxName6" w:shapeid="_x0000_i1150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Selenium RC</w:t>
      </w:r>
    </w:p>
    <w:p w:rsidR="008514E4" w:rsidRPr="008514E4" w:rsidRDefault="00DA4E40" w:rsidP="008514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153" type="#_x0000_t75" style="width:20.1pt;height:18.4pt" o:ole="">
            <v:imagedata r:id="rId6" o:title=""/>
          </v:shape>
          <w:control r:id="rId15" w:name="DefaultOcxName7" w:shapeid="_x0000_i1153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Selenium IDE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hyperlink r:id="rId16" w:history="1">
        <w:r w:rsidR="008514E4" w:rsidRPr="008514E4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 View Answer</w:t>
        </w:r>
      </w:hyperlink>
    </w:p>
    <w:p w:rsidR="008514E4" w:rsidRPr="008514E4" w:rsidRDefault="008514E4" w:rsidP="008514E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>Selenium IDE doesn’t support programming.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begin"/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instrText xml:space="preserve"> HYPERLINK "https://www.onlineinterviewquestions.com/selenium-mcq/" \l "collapseUnfiled3" </w:instrText>
      </w: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separate"/>
      </w:r>
    </w:p>
    <w:p w:rsidR="008514E4" w:rsidRPr="008514E4" w:rsidRDefault="008514E4" w:rsidP="008514E4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14E4">
        <w:rPr>
          <w:rFonts w:ascii="Arial" w:eastAsia="Times New Roman" w:hAnsi="Arial" w:cs="Arial"/>
          <w:color w:val="000000"/>
          <w:sz w:val="27"/>
          <w:szCs w:val="27"/>
        </w:rPr>
        <w:t>3. Which programming languages does not Selenium allow to use?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end"/>
      </w:r>
    </w:p>
    <w:p w:rsidR="008514E4" w:rsidRPr="008514E4" w:rsidRDefault="00DA4E40" w:rsidP="008514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156" type="#_x0000_t75" style="width:20.1pt;height:18.4pt" o:ole="">
            <v:imagedata r:id="rId6" o:title=""/>
          </v:shape>
          <w:control r:id="rId17" w:name="DefaultOcxName8" w:shapeid="_x0000_i1156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Python, C-Sharp</w:t>
      </w:r>
    </w:p>
    <w:p w:rsidR="008514E4" w:rsidRPr="008514E4" w:rsidRDefault="00DA4E40" w:rsidP="008514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159" type="#_x0000_t75" style="width:20.1pt;height:18.4pt" o:ole="">
            <v:imagedata r:id="rId6" o:title=""/>
          </v:shape>
          <w:control r:id="rId18" w:name="DefaultOcxName9" w:shapeid="_x0000_i1159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JavaScript, Ruby</w:t>
      </w:r>
    </w:p>
    <w:p w:rsidR="008514E4" w:rsidRPr="008514E4" w:rsidRDefault="00DA4E40" w:rsidP="008514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162" type="#_x0000_t75" style="width:20.1pt;height:18.4pt" o:ole="">
            <v:imagedata r:id="rId6" o:title=""/>
          </v:shape>
          <w:control r:id="rId19" w:name="DefaultOcxName10" w:shapeid="_x0000_i1162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PHP, Java</w:t>
      </w:r>
    </w:p>
    <w:p w:rsidR="008514E4" w:rsidRPr="008514E4" w:rsidRDefault="00DA4E40" w:rsidP="008514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165" type="#_x0000_t75" style="width:20.1pt;height:18.4pt" o:ole="">
            <v:imagedata r:id="rId6" o:title=""/>
          </v:shape>
          <w:control r:id="rId20" w:name="DefaultOcxName11" w:shapeid="_x0000_i1165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C++, C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hyperlink r:id="rId21" w:history="1">
        <w:r w:rsidR="008514E4" w:rsidRPr="008514E4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 View Answer</w:t>
        </w:r>
      </w:hyperlink>
    </w:p>
    <w:p w:rsidR="008514E4" w:rsidRPr="008514E4" w:rsidRDefault="008514E4" w:rsidP="008514E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 xml:space="preserve">Selenium does not allow </w:t>
      </w:r>
      <w:proofErr w:type="gramStart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>to use</w:t>
      </w:r>
      <w:proofErr w:type="gramEnd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 xml:space="preserve"> C++, C programming languages.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begin"/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instrText xml:space="preserve"> HYPERLINK "https://www.onlineinterviewquestions.com/selenium-mcq/" \l "collapseUnfiled4" </w:instrText>
      </w: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separate"/>
      </w:r>
    </w:p>
    <w:p w:rsidR="008514E4" w:rsidRPr="008514E4" w:rsidRDefault="008514E4" w:rsidP="008514E4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14E4">
        <w:rPr>
          <w:rFonts w:ascii="Arial" w:eastAsia="Times New Roman" w:hAnsi="Arial" w:cs="Arial"/>
          <w:color w:val="000000"/>
          <w:sz w:val="27"/>
          <w:szCs w:val="27"/>
        </w:rPr>
        <w:t xml:space="preserve">4. By which browser Selenium IDE is </w:t>
      </w:r>
      <w:proofErr w:type="gramStart"/>
      <w:r w:rsidRPr="008514E4">
        <w:rPr>
          <w:rFonts w:ascii="Arial" w:eastAsia="Times New Roman" w:hAnsi="Arial" w:cs="Arial"/>
          <w:color w:val="000000"/>
          <w:sz w:val="27"/>
          <w:szCs w:val="27"/>
        </w:rPr>
        <w:t xml:space="preserve">supported </w:t>
      </w:r>
      <w:proofErr w:type="gramEnd"/>
      <w:r w:rsidRPr="008514E4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end"/>
      </w:r>
    </w:p>
    <w:p w:rsidR="008514E4" w:rsidRPr="008514E4" w:rsidRDefault="00DA4E40" w:rsidP="008514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lastRenderedPageBreak/>
        <w:object w:dxaOrig="225" w:dyaOrig="225">
          <v:shape id="_x0000_i1168" type="#_x0000_t75" style="width:20.1pt;height:18.4pt" o:ole="">
            <v:imagedata r:id="rId6" o:title=""/>
          </v:shape>
          <w:control r:id="rId22" w:name="DefaultOcxName12" w:shapeid="_x0000_i1168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Safari</w:t>
      </w:r>
    </w:p>
    <w:p w:rsidR="008514E4" w:rsidRPr="008514E4" w:rsidRDefault="00DA4E40" w:rsidP="008514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171" type="#_x0000_t75" style="width:20.1pt;height:18.4pt" o:ole="">
            <v:imagedata r:id="rId6" o:title=""/>
          </v:shape>
          <w:control r:id="rId23" w:name="DefaultOcxName13" w:shapeid="_x0000_i1171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Internet Explorer</w:t>
      </w:r>
    </w:p>
    <w:p w:rsidR="008514E4" w:rsidRPr="008514E4" w:rsidRDefault="00DA4E40" w:rsidP="008514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174" type="#_x0000_t75" style="width:20.1pt;height:18.4pt" o:ole="">
            <v:imagedata r:id="rId6" o:title=""/>
          </v:shape>
          <w:control r:id="rId24" w:name="DefaultOcxName14" w:shapeid="_x0000_i1174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Google Chrome</w:t>
      </w:r>
    </w:p>
    <w:p w:rsidR="008514E4" w:rsidRPr="008514E4" w:rsidRDefault="00DA4E40" w:rsidP="008514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177" type="#_x0000_t75" style="width:20.1pt;height:18.4pt" o:ole="">
            <v:imagedata r:id="rId6" o:title=""/>
          </v:shape>
          <w:control r:id="rId25" w:name="DefaultOcxName15" w:shapeid="_x0000_i1177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Mozilla Firefox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hyperlink r:id="rId26" w:history="1">
        <w:r w:rsidR="008514E4" w:rsidRPr="008514E4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 View Answer</w:t>
        </w:r>
      </w:hyperlink>
    </w:p>
    <w:p w:rsidR="008514E4" w:rsidRPr="008514E4" w:rsidRDefault="008514E4" w:rsidP="008514E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>Selenium IDE is supported by Mozilla Firefox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begin"/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instrText xml:space="preserve"> HYPERLINK "https://www.onlineinterviewquestions.com/selenium-mcq/" \l "collapseUnfiled5" </w:instrText>
      </w: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separate"/>
      </w:r>
    </w:p>
    <w:p w:rsidR="008514E4" w:rsidRPr="008514E4" w:rsidRDefault="008514E4" w:rsidP="008514E4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14E4">
        <w:rPr>
          <w:rFonts w:ascii="Arial" w:eastAsia="Times New Roman" w:hAnsi="Arial" w:cs="Arial"/>
          <w:color w:val="000000"/>
          <w:sz w:val="27"/>
          <w:szCs w:val="27"/>
        </w:rPr>
        <w:t xml:space="preserve">5. In </w:t>
      </w:r>
      <w:proofErr w:type="spellStart"/>
      <w:r w:rsidRPr="008514E4">
        <w:rPr>
          <w:rFonts w:ascii="Arial" w:eastAsia="Times New Roman" w:hAnsi="Arial" w:cs="Arial"/>
          <w:color w:val="000000"/>
          <w:sz w:val="27"/>
          <w:szCs w:val="27"/>
        </w:rPr>
        <w:t>WebDriver__________command</w:t>
      </w:r>
      <w:proofErr w:type="spellEnd"/>
      <w:r w:rsidRPr="008514E4">
        <w:rPr>
          <w:rFonts w:ascii="Arial" w:eastAsia="Times New Roman" w:hAnsi="Arial" w:cs="Arial"/>
          <w:color w:val="000000"/>
          <w:sz w:val="27"/>
          <w:szCs w:val="27"/>
        </w:rPr>
        <w:t xml:space="preserve"> can be used to enter values onto text boxes?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end"/>
      </w:r>
    </w:p>
    <w:p w:rsidR="008514E4" w:rsidRPr="008514E4" w:rsidRDefault="00DA4E40" w:rsidP="008514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180" type="#_x0000_t75" style="width:20.1pt;height:18.4pt" o:ole="">
            <v:imagedata r:id="rId6" o:title=""/>
          </v:shape>
          <w:control r:id="rId27" w:name="DefaultOcxName16" w:shapeid="_x0000_i1180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</w:t>
      </w:r>
      <w:proofErr w:type="spellStart"/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selenium.type</w:t>
      </w:r>
      <w:proofErr w:type="spellEnd"/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()</w:t>
      </w:r>
    </w:p>
    <w:p w:rsidR="008514E4" w:rsidRPr="008514E4" w:rsidRDefault="00DA4E40" w:rsidP="008514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183" type="#_x0000_t75" style="width:20.1pt;height:18.4pt" o:ole="">
            <v:imagedata r:id="rId6" o:title=""/>
          </v:shape>
          <w:control r:id="rId28" w:name="DefaultOcxName17" w:shapeid="_x0000_i1183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type()</w:t>
      </w:r>
    </w:p>
    <w:p w:rsidR="008514E4" w:rsidRPr="008514E4" w:rsidRDefault="00DA4E40" w:rsidP="008514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186" type="#_x0000_t75" style="width:20.1pt;height:18.4pt" o:ole="">
            <v:imagedata r:id="rId6" o:title=""/>
          </v:shape>
          <w:control r:id="rId29" w:name="DefaultOcxName18" w:shapeid="_x0000_i1186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</w:t>
      </w:r>
      <w:proofErr w:type="spellStart"/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sendKeys</w:t>
      </w:r>
      <w:proofErr w:type="spellEnd"/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("text")</w:t>
      </w:r>
    </w:p>
    <w:p w:rsidR="008514E4" w:rsidRPr="008514E4" w:rsidRDefault="00DA4E40" w:rsidP="008514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189" type="#_x0000_t75" style="width:20.1pt;height:18.4pt" o:ole="">
            <v:imagedata r:id="rId6" o:title=""/>
          </v:shape>
          <w:control r:id="rId30" w:name="DefaultOcxName19" w:shapeid="_x0000_i1189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</w:t>
      </w:r>
      <w:proofErr w:type="spellStart"/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driver.type</w:t>
      </w:r>
      <w:proofErr w:type="spellEnd"/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("text")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hyperlink r:id="rId31" w:history="1">
        <w:r w:rsidR="008514E4" w:rsidRPr="008514E4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 View Answer</w:t>
        </w:r>
      </w:hyperlink>
    </w:p>
    <w:p w:rsidR="008514E4" w:rsidRPr="008514E4" w:rsidRDefault="008514E4" w:rsidP="008514E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 xml:space="preserve">In </w:t>
      </w:r>
      <w:proofErr w:type="spellStart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>WebDriver</w:t>
      </w:r>
      <w:proofErr w:type="spellEnd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 xml:space="preserve"> </w:t>
      </w:r>
      <w:proofErr w:type="spellStart"/>
      <w:proofErr w:type="gramStart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>sendKeys</w:t>
      </w:r>
      <w:proofErr w:type="spellEnd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>(</w:t>
      </w:r>
      <w:proofErr w:type="gramEnd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>"text") command can be used to enter values onto text boxes.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begin"/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instrText xml:space="preserve"> HYPERLINK "https://www.onlineinterviewquestions.com/selenium-mcq/" \l "collapseUnfiled6" </w:instrText>
      </w: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separate"/>
      </w:r>
    </w:p>
    <w:p w:rsidR="008514E4" w:rsidRPr="008514E4" w:rsidRDefault="008514E4" w:rsidP="008514E4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14E4">
        <w:rPr>
          <w:rFonts w:ascii="Arial" w:eastAsia="Times New Roman" w:hAnsi="Arial" w:cs="Arial"/>
          <w:color w:val="000000"/>
          <w:sz w:val="27"/>
          <w:szCs w:val="27"/>
        </w:rPr>
        <w:t xml:space="preserve">6. </w:t>
      </w:r>
      <w:proofErr w:type="spellStart"/>
      <w:proofErr w:type="gramStart"/>
      <w:r w:rsidRPr="008514E4">
        <w:rPr>
          <w:rFonts w:ascii="Arial" w:eastAsia="Times New Roman" w:hAnsi="Arial" w:cs="Arial"/>
          <w:color w:val="000000"/>
          <w:sz w:val="27"/>
          <w:szCs w:val="27"/>
        </w:rPr>
        <w:t>SelectAllOptions</w:t>
      </w:r>
      <w:proofErr w:type="spellEnd"/>
      <w:proofErr w:type="gramEnd"/>
      <w:r w:rsidRPr="008514E4">
        <w:rPr>
          <w:rFonts w:ascii="Arial" w:eastAsia="Times New Roman" w:hAnsi="Arial" w:cs="Arial"/>
          <w:color w:val="000000"/>
          <w:sz w:val="27"/>
          <w:szCs w:val="27"/>
        </w:rPr>
        <w:t xml:space="preserve">() is a valid command In </w:t>
      </w:r>
      <w:proofErr w:type="spellStart"/>
      <w:r w:rsidRPr="008514E4">
        <w:rPr>
          <w:rFonts w:ascii="Arial" w:eastAsia="Times New Roman" w:hAnsi="Arial" w:cs="Arial"/>
          <w:color w:val="000000"/>
          <w:sz w:val="27"/>
          <w:szCs w:val="27"/>
        </w:rPr>
        <w:t>webdriver</w:t>
      </w:r>
      <w:proofErr w:type="spellEnd"/>
      <w:r w:rsidRPr="008514E4">
        <w:rPr>
          <w:rFonts w:ascii="Arial" w:eastAsia="Times New Roman" w:hAnsi="Arial" w:cs="Arial"/>
          <w:color w:val="000000"/>
          <w:sz w:val="27"/>
          <w:szCs w:val="27"/>
        </w:rPr>
        <w:t xml:space="preserve"> -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end"/>
      </w:r>
    </w:p>
    <w:p w:rsidR="008514E4" w:rsidRPr="008514E4" w:rsidRDefault="00DA4E40" w:rsidP="008514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192" type="#_x0000_t75" style="width:20.1pt;height:18.4pt" o:ole="">
            <v:imagedata r:id="rId6" o:title=""/>
          </v:shape>
          <w:control r:id="rId32" w:name="DefaultOcxName20" w:shapeid="_x0000_i1192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True</w:t>
      </w:r>
    </w:p>
    <w:p w:rsidR="008514E4" w:rsidRPr="008514E4" w:rsidRDefault="00DA4E40" w:rsidP="008514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195" type="#_x0000_t75" style="width:20.1pt;height:18.4pt" o:ole="">
            <v:imagedata r:id="rId6" o:title=""/>
          </v:shape>
          <w:control r:id="rId33" w:name="DefaultOcxName21" w:shapeid="_x0000_i1195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False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hyperlink r:id="rId34" w:history="1">
        <w:r w:rsidR="008514E4" w:rsidRPr="008514E4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 View Answer</w:t>
        </w:r>
      </w:hyperlink>
    </w:p>
    <w:p w:rsidR="008514E4" w:rsidRPr="008514E4" w:rsidRDefault="008514E4" w:rsidP="008514E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>False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begin"/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instrText xml:space="preserve"> HYPERLINK "https://www.onlineinterviewquestions.com/selenium-mcq/" \l "collapseUnfiled7" </w:instrText>
      </w: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separate"/>
      </w:r>
    </w:p>
    <w:p w:rsidR="008514E4" w:rsidRPr="008514E4" w:rsidRDefault="008514E4" w:rsidP="008514E4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14E4">
        <w:rPr>
          <w:rFonts w:ascii="Arial" w:eastAsia="Times New Roman" w:hAnsi="Arial" w:cs="Arial"/>
          <w:color w:val="000000"/>
          <w:sz w:val="27"/>
          <w:szCs w:val="27"/>
        </w:rPr>
        <w:t xml:space="preserve">7. </w:t>
      </w:r>
      <w:proofErr w:type="gramStart"/>
      <w:r w:rsidRPr="008514E4">
        <w:rPr>
          <w:rFonts w:ascii="Arial" w:eastAsia="Times New Roman" w:hAnsi="Arial" w:cs="Arial"/>
          <w:color w:val="000000"/>
          <w:sz w:val="27"/>
          <w:szCs w:val="27"/>
        </w:rPr>
        <w:t>whic</w:t>
      </w:r>
      <w:proofErr w:type="gramEnd"/>
      <w:r w:rsidRPr="008514E4">
        <w:rPr>
          <w:rFonts w:ascii="Arial" w:eastAsia="Times New Roman" w:hAnsi="Arial" w:cs="Arial"/>
          <w:color w:val="000000"/>
          <w:sz w:val="27"/>
          <w:szCs w:val="27"/>
        </w:rPr>
        <w:t xml:space="preserve">h method closes the open browser In </w:t>
      </w:r>
      <w:proofErr w:type="spellStart"/>
      <w:r w:rsidRPr="008514E4">
        <w:rPr>
          <w:rFonts w:ascii="Arial" w:eastAsia="Times New Roman" w:hAnsi="Arial" w:cs="Arial"/>
          <w:color w:val="000000"/>
          <w:sz w:val="27"/>
          <w:szCs w:val="27"/>
        </w:rPr>
        <w:t>webdriver</w:t>
      </w:r>
      <w:proofErr w:type="spellEnd"/>
      <w:r w:rsidRPr="008514E4">
        <w:rPr>
          <w:rFonts w:ascii="Arial" w:eastAsia="Times New Roman" w:hAnsi="Arial" w:cs="Arial"/>
          <w:color w:val="000000"/>
          <w:sz w:val="27"/>
          <w:szCs w:val="27"/>
        </w:rPr>
        <w:t xml:space="preserve"> ?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end"/>
      </w:r>
    </w:p>
    <w:p w:rsidR="008514E4" w:rsidRPr="008514E4" w:rsidRDefault="00DA4E40" w:rsidP="008514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198" type="#_x0000_t75" style="width:20.1pt;height:18.4pt" o:ole="">
            <v:imagedata r:id="rId6" o:title=""/>
          </v:shape>
          <w:control r:id="rId35" w:name="DefaultOcxName22" w:shapeid="_x0000_i1198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quit()</w:t>
      </w:r>
    </w:p>
    <w:p w:rsidR="008514E4" w:rsidRPr="008514E4" w:rsidRDefault="00DA4E40" w:rsidP="008514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201" type="#_x0000_t75" style="width:20.1pt;height:18.4pt" o:ole="">
            <v:imagedata r:id="rId6" o:title=""/>
          </v:shape>
          <w:control r:id="rId36" w:name="DefaultOcxName23" w:shapeid="_x0000_i1201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terminate()</w:t>
      </w:r>
    </w:p>
    <w:p w:rsidR="008514E4" w:rsidRPr="008514E4" w:rsidRDefault="00DA4E40" w:rsidP="008514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204" type="#_x0000_t75" style="width:20.1pt;height:18.4pt" o:ole="">
            <v:imagedata r:id="rId6" o:title=""/>
          </v:shape>
          <w:control r:id="rId37" w:name="DefaultOcxName24" w:shapeid="_x0000_i1204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close()</w:t>
      </w:r>
    </w:p>
    <w:p w:rsidR="008514E4" w:rsidRPr="008514E4" w:rsidRDefault="00DA4E40" w:rsidP="008514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lastRenderedPageBreak/>
        <w:object w:dxaOrig="225" w:dyaOrig="225">
          <v:shape id="_x0000_i1207" type="#_x0000_t75" style="width:20.1pt;height:18.4pt" o:ole="">
            <v:imagedata r:id="rId6" o:title=""/>
          </v:shape>
          <w:control r:id="rId38" w:name="DefaultOcxName25" w:shapeid="_x0000_i1207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shutdown()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hyperlink r:id="rId39" w:history="1">
        <w:r w:rsidR="008514E4" w:rsidRPr="008514E4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 View Answer</w:t>
        </w:r>
      </w:hyperlink>
    </w:p>
    <w:p w:rsidR="008514E4" w:rsidRPr="008514E4" w:rsidRDefault="008514E4" w:rsidP="008514E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 xml:space="preserve">In </w:t>
      </w:r>
      <w:proofErr w:type="spellStart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>webdriver</w:t>
      </w:r>
      <w:proofErr w:type="spellEnd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 xml:space="preserve"> </w:t>
      </w:r>
      <w:proofErr w:type="gramStart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>close(</w:t>
      </w:r>
      <w:proofErr w:type="gramEnd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>) method closes the open browser.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begin"/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instrText xml:space="preserve"> HYPERLINK "https://www.onlineinterviewquestions.com/selenium-mcq/" \l "collapseUnfiled8" </w:instrText>
      </w: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separate"/>
      </w:r>
    </w:p>
    <w:p w:rsidR="008514E4" w:rsidRPr="008514E4" w:rsidRDefault="008514E4" w:rsidP="008514E4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14E4">
        <w:rPr>
          <w:rFonts w:ascii="Arial" w:eastAsia="Times New Roman" w:hAnsi="Arial" w:cs="Arial"/>
          <w:color w:val="000000"/>
          <w:sz w:val="27"/>
          <w:szCs w:val="27"/>
        </w:rPr>
        <w:t>8. Which is the most common way to find an element on a page?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end"/>
      </w:r>
    </w:p>
    <w:p w:rsidR="008514E4" w:rsidRPr="008514E4" w:rsidRDefault="00DA4E40" w:rsidP="008514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210" type="#_x0000_t75" style="width:20.1pt;height:18.4pt" o:ole="">
            <v:imagedata r:id="rId6" o:title=""/>
          </v:shape>
          <w:control r:id="rId40" w:name="DefaultOcxName26" w:shapeid="_x0000_i1210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Id</w:t>
      </w:r>
    </w:p>
    <w:p w:rsidR="008514E4" w:rsidRPr="008514E4" w:rsidRDefault="00DA4E40" w:rsidP="008514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213" type="#_x0000_t75" style="width:20.1pt;height:18.4pt" o:ole="">
            <v:imagedata r:id="rId6" o:title=""/>
          </v:shape>
          <w:control r:id="rId41" w:name="DefaultOcxName27" w:shapeid="_x0000_i1213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</w:t>
      </w:r>
      <w:proofErr w:type="spellStart"/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Xpath</w:t>
      </w:r>
      <w:proofErr w:type="spellEnd"/>
    </w:p>
    <w:p w:rsidR="008514E4" w:rsidRPr="008514E4" w:rsidRDefault="00DA4E40" w:rsidP="008514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216" type="#_x0000_t75" style="width:20.1pt;height:18.4pt" o:ole="">
            <v:imagedata r:id="rId6" o:title=""/>
          </v:shape>
          <w:control r:id="rId42" w:name="DefaultOcxName28" w:shapeid="_x0000_i1216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CSS Selector</w:t>
      </w:r>
    </w:p>
    <w:p w:rsidR="008514E4" w:rsidRPr="008514E4" w:rsidRDefault="00DA4E40" w:rsidP="008514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219" type="#_x0000_t75" style="width:20.1pt;height:18.4pt" o:ole="">
            <v:imagedata r:id="rId6" o:title=""/>
          </v:shape>
          <w:control r:id="rId43" w:name="DefaultOcxName29" w:shapeid="_x0000_i1219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Name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hyperlink r:id="rId44" w:history="1">
        <w:r w:rsidR="008514E4" w:rsidRPr="008514E4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 View Answer</w:t>
        </w:r>
      </w:hyperlink>
    </w:p>
    <w:p w:rsidR="008514E4" w:rsidRPr="008514E4" w:rsidRDefault="008514E4" w:rsidP="008514E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proofErr w:type="gramStart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>the</w:t>
      </w:r>
      <w:proofErr w:type="gramEnd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 xml:space="preserve"> most common way to find an element on a page is Id.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begin"/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instrText xml:space="preserve"> HYPERLINK "https://www.onlineinterviewquestions.com/selenium-mcq/" \l "collapseUnfiled9" </w:instrText>
      </w: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separate"/>
      </w:r>
    </w:p>
    <w:p w:rsidR="008514E4" w:rsidRPr="008514E4" w:rsidRDefault="008514E4" w:rsidP="008514E4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8514E4">
        <w:rPr>
          <w:rFonts w:ascii="Arial" w:eastAsia="Times New Roman" w:hAnsi="Arial" w:cs="Arial"/>
          <w:color w:val="000000"/>
          <w:sz w:val="27"/>
          <w:szCs w:val="27"/>
        </w:rPr>
        <w:t>9. ......................</w:t>
      </w:r>
      <w:proofErr w:type="gramEnd"/>
      <w:r w:rsidRPr="008514E4">
        <w:rPr>
          <w:rFonts w:ascii="Arial" w:eastAsia="Times New Roman" w:hAnsi="Arial" w:cs="Arial"/>
          <w:color w:val="000000"/>
          <w:sz w:val="27"/>
          <w:szCs w:val="27"/>
        </w:rPr>
        <w:t xml:space="preserve">. </w:t>
      </w:r>
      <w:proofErr w:type="gramStart"/>
      <w:r w:rsidRPr="008514E4">
        <w:rPr>
          <w:rFonts w:ascii="Arial" w:eastAsia="Times New Roman" w:hAnsi="Arial" w:cs="Arial"/>
          <w:color w:val="000000"/>
          <w:sz w:val="27"/>
          <w:szCs w:val="27"/>
        </w:rPr>
        <w:t>i</w:t>
      </w:r>
      <w:proofErr w:type="gramEnd"/>
      <w:r w:rsidRPr="008514E4">
        <w:rPr>
          <w:rFonts w:ascii="Arial" w:eastAsia="Times New Roman" w:hAnsi="Arial" w:cs="Arial"/>
          <w:color w:val="000000"/>
          <w:sz w:val="27"/>
          <w:szCs w:val="27"/>
        </w:rPr>
        <w:t xml:space="preserve">s the best call for finding multiple elements using </w:t>
      </w:r>
      <w:proofErr w:type="spellStart"/>
      <w:r w:rsidRPr="008514E4">
        <w:rPr>
          <w:rFonts w:ascii="Arial" w:eastAsia="Times New Roman" w:hAnsi="Arial" w:cs="Arial"/>
          <w:color w:val="000000"/>
          <w:sz w:val="27"/>
          <w:szCs w:val="27"/>
        </w:rPr>
        <w:t>XPath</w:t>
      </w:r>
      <w:proofErr w:type="spellEnd"/>
      <w:r w:rsidRPr="008514E4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end"/>
      </w:r>
    </w:p>
    <w:p w:rsidR="008514E4" w:rsidRPr="008514E4" w:rsidRDefault="00DA4E40" w:rsidP="008514E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222" type="#_x0000_t75" style="width:20.1pt;height:18.4pt" o:ole="">
            <v:imagedata r:id="rId6" o:title=""/>
          </v:shape>
          <w:control r:id="rId45" w:name="DefaultOcxName30" w:shapeid="_x0000_i1222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</w:t>
      </w:r>
      <w:proofErr w:type="spellStart"/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findElementByXpath</w:t>
      </w:r>
      <w:proofErr w:type="spellEnd"/>
    </w:p>
    <w:p w:rsidR="008514E4" w:rsidRPr="008514E4" w:rsidRDefault="00DA4E40" w:rsidP="008514E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225" type="#_x0000_t75" style="width:20.1pt;height:18.4pt" o:ole="">
            <v:imagedata r:id="rId6" o:title=""/>
          </v:shape>
          <w:control r:id="rId46" w:name="DefaultOcxName31" w:shapeid="_x0000_i1225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</w:t>
      </w:r>
      <w:proofErr w:type="spellStart"/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findElementsByXpath</w:t>
      </w:r>
      <w:proofErr w:type="spellEnd"/>
    </w:p>
    <w:p w:rsidR="008514E4" w:rsidRPr="008514E4" w:rsidRDefault="00DA4E40" w:rsidP="008514E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228" type="#_x0000_t75" style="width:20.1pt;height:18.4pt" o:ole="">
            <v:imagedata r:id="rId6" o:title=""/>
          </v:shape>
          <w:control r:id="rId47" w:name="DefaultOcxName32" w:shapeid="_x0000_i1228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</w:t>
      </w:r>
      <w:proofErr w:type="spellStart"/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findElementByCssSelector</w:t>
      </w:r>
      <w:proofErr w:type="spellEnd"/>
    </w:p>
    <w:p w:rsidR="008514E4" w:rsidRPr="008514E4" w:rsidRDefault="00DA4E40" w:rsidP="008514E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231" type="#_x0000_t75" style="width:20.1pt;height:18.4pt" o:ole="">
            <v:imagedata r:id="rId6" o:title=""/>
          </v:shape>
          <w:control r:id="rId48" w:name="DefaultOcxName33" w:shapeid="_x0000_i1231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2 &amp; 3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hyperlink r:id="rId49" w:history="1">
        <w:r w:rsidR="008514E4" w:rsidRPr="008514E4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 View Answer</w:t>
        </w:r>
      </w:hyperlink>
    </w:p>
    <w:p w:rsidR="008514E4" w:rsidRPr="008514E4" w:rsidRDefault="008514E4" w:rsidP="008514E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proofErr w:type="spellStart"/>
      <w:proofErr w:type="gramStart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>findElementsByXPath</w:t>
      </w:r>
      <w:proofErr w:type="spellEnd"/>
      <w:proofErr w:type="gramEnd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 xml:space="preserve"> is the best call for finding multiple elements using </w:t>
      </w:r>
      <w:proofErr w:type="spellStart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>XPath</w:t>
      </w:r>
      <w:proofErr w:type="spellEnd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>.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begin"/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instrText xml:space="preserve"> HYPERLINK "https://www.onlineinterviewquestions.com/selenium-mcq/" \l "collapseUnfiled10" </w:instrText>
      </w: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separate"/>
      </w:r>
    </w:p>
    <w:p w:rsidR="008514E4" w:rsidRPr="008514E4" w:rsidRDefault="008514E4" w:rsidP="008514E4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14E4">
        <w:rPr>
          <w:rFonts w:ascii="Arial" w:eastAsia="Times New Roman" w:hAnsi="Arial" w:cs="Arial"/>
          <w:color w:val="000000"/>
          <w:sz w:val="27"/>
          <w:szCs w:val="27"/>
        </w:rPr>
        <w:t>10</w:t>
      </w:r>
      <w:proofErr w:type="gramStart"/>
      <w:r w:rsidRPr="008514E4">
        <w:rPr>
          <w:rFonts w:ascii="Arial" w:eastAsia="Times New Roman" w:hAnsi="Arial" w:cs="Arial"/>
          <w:color w:val="000000"/>
          <w:sz w:val="27"/>
          <w:szCs w:val="27"/>
        </w:rPr>
        <w:t>. ......................</w:t>
      </w:r>
      <w:proofErr w:type="gramEnd"/>
      <w:r w:rsidRPr="008514E4">
        <w:rPr>
          <w:rFonts w:ascii="Arial" w:eastAsia="Times New Roman" w:hAnsi="Arial" w:cs="Arial"/>
          <w:color w:val="000000"/>
          <w:sz w:val="27"/>
          <w:szCs w:val="27"/>
        </w:rPr>
        <w:t xml:space="preserve">. </w:t>
      </w:r>
      <w:proofErr w:type="gramStart"/>
      <w:r w:rsidRPr="008514E4">
        <w:rPr>
          <w:rFonts w:ascii="Arial" w:eastAsia="Times New Roman" w:hAnsi="Arial" w:cs="Arial"/>
          <w:color w:val="000000"/>
          <w:sz w:val="27"/>
          <w:szCs w:val="27"/>
        </w:rPr>
        <w:t>i</w:t>
      </w:r>
      <w:proofErr w:type="gramEnd"/>
      <w:r w:rsidRPr="008514E4">
        <w:rPr>
          <w:rFonts w:ascii="Arial" w:eastAsia="Times New Roman" w:hAnsi="Arial" w:cs="Arial"/>
          <w:color w:val="000000"/>
          <w:sz w:val="27"/>
          <w:szCs w:val="27"/>
        </w:rPr>
        <w:t xml:space="preserve">s the best call for finding multiple elements using </w:t>
      </w:r>
      <w:proofErr w:type="spellStart"/>
      <w:r w:rsidRPr="008514E4">
        <w:rPr>
          <w:rFonts w:ascii="Arial" w:eastAsia="Times New Roman" w:hAnsi="Arial" w:cs="Arial"/>
          <w:color w:val="000000"/>
          <w:sz w:val="27"/>
          <w:szCs w:val="27"/>
        </w:rPr>
        <w:t>XPath</w:t>
      </w:r>
      <w:proofErr w:type="spellEnd"/>
      <w:r w:rsidRPr="008514E4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end"/>
      </w:r>
    </w:p>
    <w:p w:rsidR="008514E4" w:rsidRPr="008514E4" w:rsidRDefault="00DA4E40" w:rsidP="008514E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234" type="#_x0000_t75" style="width:20.1pt;height:18.4pt" o:ole="">
            <v:imagedata r:id="rId6" o:title=""/>
          </v:shape>
          <w:control r:id="rId50" w:name="DefaultOcxName34" w:shapeid="_x0000_i1234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</w:t>
      </w:r>
      <w:proofErr w:type="spellStart"/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findElementByXpath</w:t>
      </w:r>
      <w:proofErr w:type="spellEnd"/>
    </w:p>
    <w:p w:rsidR="008514E4" w:rsidRPr="008514E4" w:rsidRDefault="00DA4E40" w:rsidP="008514E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237" type="#_x0000_t75" style="width:20.1pt;height:18.4pt" o:ole="">
            <v:imagedata r:id="rId6" o:title=""/>
          </v:shape>
          <w:control r:id="rId51" w:name="DefaultOcxName35" w:shapeid="_x0000_i1237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</w:t>
      </w:r>
      <w:proofErr w:type="spellStart"/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findElementsByXpath</w:t>
      </w:r>
      <w:proofErr w:type="spellEnd"/>
    </w:p>
    <w:p w:rsidR="008514E4" w:rsidRPr="008514E4" w:rsidRDefault="00DA4E40" w:rsidP="008514E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240" type="#_x0000_t75" style="width:20.1pt;height:18.4pt" o:ole="">
            <v:imagedata r:id="rId6" o:title=""/>
          </v:shape>
          <w:control r:id="rId52" w:name="DefaultOcxName36" w:shapeid="_x0000_i1240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</w:t>
      </w:r>
      <w:proofErr w:type="spellStart"/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findElementByCssSelector</w:t>
      </w:r>
      <w:proofErr w:type="spellEnd"/>
    </w:p>
    <w:p w:rsidR="008514E4" w:rsidRPr="008514E4" w:rsidRDefault="00DA4E40" w:rsidP="008514E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243" type="#_x0000_t75" style="width:20.1pt;height:18.4pt" o:ole="">
            <v:imagedata r:id="rId6" o:title=""/>
          </v:shape>
          <w:control r:id="rId53" w:name="DefaultOcxName37" w:shapeid="_x0000_i1243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2 &amp; 3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hyperlink r:id="rId54" w:history="1">
        <w:r w:rsidR="008514E4" w:rsidRPr="008514E4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 View Answer</w:t>
        </w:r>
      </w:hyperlink>
    </w:p>
    <w:p w:rsidR="008514E4" w:rsidRPr="008514E4" w:rsidRDefault="008514E4" w:rsidP="008514E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proofErr w:type="spellStart"/>
      <w:proofErr w:type="gramStart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lastRenderedPageBreak/>
        <w:t>findElementsByXPath</w:t>
      </w:r>
      <w:proofErr w:type="spellEnd"/>
      <w:proofErr w:type="gramEnd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 xml:space="preserve"> is the best call for finding multiple elements using </w:t>
      </w:r>
      <w:proofErr w:type="spellStart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>XPath</w:t>
      </w:r>
      <w:proofErr w:type="spellEnd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>.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begin"/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instrText xml:space="preserve"> HYPERLINK "https://www.onlineinterviewquestions.com/selenium-mcq/" \l "collapseUnfiled11" </w:instrText>
      </w: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separate"/>
      </w:r>
    </w:p>
    <w:p w:rsidR="008514E4" w:rsidRPr="008514E4" w:rsidRDefault="008514E4" w:rsidP="008514E4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14E4">
        <w:rPr>
          <w:rFonts w:ascii="Arial" w:eastAsia="Times New Roman" w:hAnsi="Arial" w:cs="Arial"/>
          <w:color w:val="000000"/>
          <w:sz w:val="27"/>
          <w:szCs w:val="27"/>
        </w:rPr>
        <w:t>11. The expression is used for "anything" is -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end"/>
      </w:r>
    </w:p>
    <w:p w:rsidR="008514E4" w:rsidRPr="008514E4" w:rsidRDefault="00DA4E40" w:rsidP="008514E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246" type="#_x0000_t75" style="width:20.1pt;height:18.4pt" o:ole="">
            <v:imagedata r:id="rId6" o:title=""/>
          </v:shape>
          <w:control r:id="rId55" w:name="DefaultOcxName38" w:shapeid="_x0000_i1246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.*</w:t>
      </w:r>
    </w:p>
    <w:p w:rsidR="008514E4" w:rsidRPr="008514E4" w:rsidRDefault="00DA4E40" w:rsidP="008514E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249" type="#_x0000_t75" style="width:20.1pt;height:18.4pt" o:ole="">
            <v:imagedata r:id="rId6" o:title=""/>
          </v:shape>
          <w:control r:id="rId56" w:name="DefaultOcxName39" w:shapeid="_x0000_i1249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**</w:t>
      </w:r>
    </w:p>
    <w:p w:rsidR="008514E4" w:rsidRPr="008514E4" w:rsidRDefault="00DA4E40" w:rsidP="008514E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252" type="#_x0000_t75" style="width:20.1pt;height:18.4pt" o:ole="">
            <v:imagedata r:id="rId6" o:title=""/>
          </v:shape>
          <w:control r:id="rId57" w:name="DefaultOcxName40" w:shapeid="_x0000_i1252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*+</w:t>
      </w:r>
    </w:p>
    <w:p w:rsidR="008514E4" w:rsidRPr="008514E4" w:rsidRDefault="00DA4E40" w:rsidP="008514E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255" type="#_x0000_t75" style="width:20.1pt;height:18.4pt" o:ole="">
            <v:imagedata r:id="rId6" o:title=""/>
          </v:shape>
          <w:control r:id="rId58" w:name="DefaultOcxName41" w:shapeid="_x0000_i1255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*.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hyperlink r:id="rId59" w:history="1">
        <w:r w:rsidR="008514E4" w:rsidRPr="008514E4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 View Answer</w:t>
        </w:r>
      </w:hyperlink>
    </w:p>
    <w:p w:rsidR="008514E4" w:rsidRPr="008514E4" w:rsidRDefault="008514E4" w:rsidP="008514E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 xml:space="preserve">The expression is used for "anything" </w:t>
      </w:r>
      <w:proofErr w:type="gramStart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>is .*</w:t>
      </w:r>
      <w:proofErr w:type="gramEnd"/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begin"/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instrText xml:space="preserve"> HYPERLINK "https://www.onlineinterviewquestions.com/selenium-mcq/" \l "collapseUnfiled12" </w:instrText>
      </w: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separate"/>
      </w:r>
    </w:p>
    <w:p w:rsidR="008514E4" w:rsidRPr="008514E4" w:rsidRDefault="008514E4" w:rsidP="008514E4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14E4">
        <w:rPr>
          <w:rFonts w:ascii="Arial" w:eastAsia="Times New Roman" w:hAnsi="Arial" w:cs="Arial"/>
          <w:color w:val="000000"/>
          <w:sz w:val="27"/>
          <w:szCs w:val="27"/>
        </w:rPr>
        <w:t xml:space="preserve">12. Which is the odd one using in </w:t>
      </w:r>
      <w:proofErr w:type="gramStart"/>
      <w:r w:rsidRPr="008514E4">
        <w:rPr>
          <w:rFonts w:ascii="Arial" w:eastAsia="Times New Roman" w:hAnsi="Arial" w:cs="Arial"/>
          <w:color w:val="000000"/>
          <w:sz w:val="27"/>
          <w:szCs w:val="27"/>
        </w:rPr>
        <w:t xml:space="preserve">Selenium </w:t>
      </w:r>
      <w:proofErr w:type="gramEnd"/>
      <w:r w:rsidRPr="008514E4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end"/>
      </w:r>
    </w:p>
    <w:p w:rsidR="008514E4" w:rsidRPr="008514E4" w:rsidRDefault="00DA4E40" w:rsidP="008514E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258" type="#_x0000_t75" style="width:20.1pt;height:18.4pt" o:ole="">
            <v:imagedata r:id="rId6" o:title=""/>
          </v:shape>
          <w:control r:id="rId60" w:name="DefaultOcxName42" w:shapeid="_x0000_i1258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Id</w:t>
      </w:r>
    </w:p>
    <w:p w:rsidR="008514E4" w:rsidRPr="008514E4" w:rsidRDefault="00DA4E40" w:rsidP="008514E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261" type="#_x0000_t75" style="width:20.1pt;height:18.4pt" o:ole="">
            <v:imagedata r:id="rId6" o:title=""/>
          </v:shape>
          <w:control r:id="rId61" w:name="DefaultOcxName43" w:shapeid="_x0000_i1261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Pattern Matching</w:t>
      </w:r>
    </w:p>
    <w:p w:rsidR="008514E4" w:rsidRPr="008514E4" w:rsidRDefault="00DA4E40" w:rsidP="008514E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264" type="#_x0000_t75" style="width:20.1pt;height:18.4pt" o:ole="">
            <v:imagedata r:id="rId6" o:title=""/>
          </v:shape>
          <w:control r:id="rId62" w:name="DefaultOcxName44" w:shapeid="_x0000_i1264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</w:t>
      </w:r>
      <w:proofErr w:type="spellStart"/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XPath</w:t>
      </w:r>
      <w:proofErr w:type="spellEnd"/>
    </w:p>
    <w:p w:rsidR="008514E4" w:rsidRPr="008514E4" w:rsidRDefault="00DA4E40" w:rsidP="008514E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267" type="#_x0000_t75" style="width:20.1pt;height:18.4pt" o:ole="">
            <v:imagedata r:id="rId6" o:title=""/>
          </v:shape>
          <w:control r:id="rId63" w:name="DefaultOcxName45" w:shapeid="_x0000_i1267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CSS selector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hyperlink r:id="rId64" w:history="1">
        <w:r w:rsidR="008514E4" w:rsidRPr="008514E4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 View Answer</w:t>
        </w:r>
      </w:hyperlink>
    </w:p>
    <w:p w:rsidR="008514E4" w:rsidRPr="008514E4" w:rsidRDefault="008514E4" w:rsidP="008514E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>Pattern Matching is the odd one using in Selenium.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begin"/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instrText xml:space="preserve"> HYPERLINK "https://www.onlineinterviewquestions.com/selenium-mcq/" \l "collapseUnfiled13" </w:instrText>
      </w: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separate"/>
      </w:r>
    </w:p>
    <w:p w:rsidR="008514E4" w:rsidRPr="008514E4" w:rsidRDefault="008514E4" w:rsidP="008514E4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14E4">
        <w:rPr>
          <w:rFonts w:ascii="Arial" w:eastAsia="Times New Roman" w:hAnsi="Arial" w:cs="Arial"/>
          <w:color w:val="000000"/>
          <w:sz w:val="27"/>
          <w:szCs w:val="27"/>
        </w:rPr>
        <w:t>13. The following language not supported by Selenium is -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end"/>
      </w:r>
    </w:p>
    <w:p w:rsidR="008514E4" w:rsidRPr="008514E4" w:rsidRDefault="00DA4E40" w:rsidP="008514E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270" type="#_x0000_t75" style="width:20.1pt;height:18.4pt" o:ole="">
            <v:imagedata r:id="rId6" o:title=""/>
          </v:shape>
          <w:control r:id="rId65" w:name="DefaultOcxName46" w:shapeid="_x0000_i1270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PHP</w:t>
      </w:r>
    </w:p>
    <w:p w:rsidR="008514E4" w:rsidRPr="008514E4" w:rsidRDefault="00DA4E40" w:rsidP="008514E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273" type="#_x0000_t75" style="width:20.1pt;height:18.4pt" o:ole="">
            <v:imagedata r:id="rId6" o:title=""/>
          </v:shape>
          <w:control r:id="rId66" w:name="DefaultOcxName47" w:shapeid="_x0000_i1273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Java</w:t>
      </w:r>
    </w:p>
    <w:p w:rsidR="008514E4" w:rsidRPr="008514E4" w:rsidRDefault="00DA4E40" w:rsidP="008514E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276" type="#_x0000_t75" style="width:20.1pt;height:18.4pt" o:ole="">
            <v:imagedata r:id="rId6" o:title=""/>
          </v:shape>
          <w:control r:id="rId67" w:name="DefaultOcxName48" w:shapeid="_x0000_i1276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C#</w:t>
      </w:r>
    </w:p>
    <w:p w:rsidR="008514E4" w:rsidRPr="008514E4" w:rsidRDefault="00DA4E40" w:rsidP="008514E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279" type="#_x0000_t75" style="width:20.1pt;height:18.4pt" o:ole="">
            <v:imagedata r:id="rId6" o:title=""/>
          </v:shape>
          <w:control r:id="rId68" w:name="DefaultOcxName49" w:shapeid="_x0000_i1279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ASP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hyperlink r:id="rId69" w:history="1">
        <w:r w:rsidR="008514E4" w:rsidRPr="008514E4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 View Answer</w:t>
        </w:r>
      </w:hyperlink>
    </w:p>
    <w:p w:rsidR="008514E4" w:rsidRPr="008514E4" w:rsidRDefault="008514E4" w:rsidP="008514E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>ASP language is not supported by Selenium.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begin"/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instrText xml:space="preserve"> HYPERLINK "https://www.onlineinterviewquestions.com/selenium-mcq/" \l "collapseUnfiled14" </w:instrText>
      </w: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separate"/>
      </w:r>
    </w:p>
    <w:p w:rsidR="008514E4" w:rsidRPr="008514E4" w:rsidRDefault="008514E4" w:rsidP="008514E4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14E4">
        <w:rPr>
          <w:rFonts w:ascii="Arial" w:eastAsia="Times New Roman" w:hAnsi="Arial" w:cs="Arial"/>
          <w:color w:val="000000"/>
          <w:sz w:val="27"/>
          <w:szCs w:val="27"/>
        </w:rPr>
        <w:lastRenderedPageBreak/>
        <w:t xml:space="preserve">14. What is the full form of Selenium </w:t>
      </w:r>
      <w:proofErr w:type="gramStart"/>
      <w:r w:rsidRPr="008514E4">
        <w:rPr>
          <w:rFonts w:ascii="Arial" w:eastAsia="Times New Roman" w:hAnsi="Arial" w:cs="Arial"/>
          <w:color w:val="000000"/>
          <w:sz w:val="27"/>
          <w:szCs w:val="27"/>
        </w:rPr>
        <w:t xml:space="preserve">IDE </w:t>
      </w:r>
      <w:proofErr w:type="gramEnd"/>
      <w:r w:rsidRPr="008514E4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end"/>
      </w:r>
    </w:p>
    <w:p w:rsidR="008514E4" w:rsidRPr="008514E4" w:rsidRDefault="00DA4E40" w:rsidP="008514E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282" type="#_x0000_t75" style="width:20.1pt;height:18.4pt" o:ole="">
            <v:imagedata r:id="rId6" o:title=""/>
          </v:shape>
          <w:control r:id="rId70" w:name="DefaultOcxName50" w:shapeid="_x0000_i1282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Selenium Interrelated Development Environment</w:t>
      </w:r>
    </w:p>
    <w:p w:rsidR="008514E4" w:rsidRPr="008514E4" w:rsidRDefault="00DA4E40" w:rsidP="008514E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285" type="#_x0000_t75" style="width:20.1pt;height:18.4pt" o:ole="">
            <v:imagedata r:id="rId6" o:title=""/>
          </v:shape>
          <w:control r:id="rId71" w:name="DefaultOcxName51" w:shapeid="_x0000_i1285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 xml:space="preserve"> Selenium </w:t>
      </w:r>
      <w:proofErr w:type="spellStart"/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Intialization</w:t>
      </w:r>
      <w:proofErr w:type="spellEnd"/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 xml:space="preserve"> Development Environment</w:t>
      </w:r>
    </w:p>
    <w:p w:rsidR="008514E4" w:rsidRPr="008514E4" w:rsidRDefault="00DA4E40" w:rsidP="008514E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288" type="#_x0000_t75" style="width:20.1pt;height:18.4pt" o:ole="">
            <v:imagedata r:id="rId6" o:title=""/>
          </v:shape>
          <w:control r:id="rId72" w:name="DefaultOcxName52" w:shapeid="_x0000_i1288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Selenium Information Development Environment</w:t>
      </w:r>
    </w:p>
    <w:p w:rsidR="008514E4" w:rsidRPr="008514E4" w:rsidRDefault="00DA4E40" w:rsidP="008514E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291" type="#_x0000_t75" style="width:20.1pt;height:18.4pt" o:ole="">
            <v:imagedata r:id="rId6" o:title=""/>
          </v:shape>
          <w:control r:id="rId73" w:name="DefaultOcxName53" w:shapeid="_x0000_i1291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Selenium Integrated Development Environment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hyperlink r:id="rId74" w:history="1">
        <w:r w:rsidR="008514E4" w:rsidRPr="008514E4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 View Answer</w:t>
        </w:r>
      </w:hyperlink>
    </w:p>
    <w:p w:rsidR="008514E4" w:rsidRPr="008514E4" w:rsidRDefault="008514E4" w:rsidP="008514E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proofErr w:type="gramStart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>the</w:t>
      </w:r>
      <w:proofErr w:type="gramEnd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 xml:space="preserve"> full form of Selenium IDE is Selenium Integrated Development Environment .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begin"/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instrText xml:space="preserve"> HYPERLINK "https://www.onlineinterviewquestions.com/selenium-mcq/" \l "collapseUnfiled15" </w:instrText>
      </w: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separate"/>
      </w:r>
    </w:p>
    <w:p w:rsidR="008514E4" w:rsidRPr="008514E4" w:rsidRDefault="008514E4" w:rsidP="008514E4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14E4">
        <w:rPr>
          <w:rFonts w:ascii="Arial" w:eastAsia="Times New Roman" w:hAnsi="Arial" w:cs="Arial"/>
          <w:color w:val="000000"/>
          <w:sz w:val="27"/>
          <w:szCs w:val="27"/>
        </w:rPr>
        <w:t>15. The Web driver is used for -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end"/>
      </w:r>
    </w:p>
    <w:p w:rsidR="008514E4" w:rsidRPr="008514E4" w:rsidRDefault="00DA4E40" w:rsidP="008514E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294" type="#_x0000_t75" style="width:20.1pt;height:18.4pt" o:ole="">
            <v:imagedata r:id="rId6" o:title=""/>
          </v:shape>
          <w:control r:id="rId75" w:name="DefaultOcxName54" w:shapeid="_x0000_i1294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 xml:space="preserve"> To design a test using </w:t>
      </w:r>
      <w:proofErr w:type="spellStart"/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Selenese</w:t>
      </w:r>
      <w:proofErr w:type="spellEnd"/>
    </w:p>
    <w:p w:rsidR="008514E4" w:rsidRPr="008514E4" w:rsidRDefault="00DA4E40" w:rsidP="008514E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297" type="#_x0000_t75" style="width:20.1pt;height:18.4pt" o:ole="">
            <v:imagedata r:id="rId6" o:title=""/>
          </v:shape>
          <w:control r:id="rId76" w:name="DefaultOcxName55" w:shapeid="_x0000_i1297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To quickly create tests</w:t>
      </w:r>
    </w:p>
    <w:p w:rsidR="008514E4" w:rsidRPr="008514E4" w:rsidRDefault="00DA4E40" w:rsidP="008514E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300" type="#_x0000_t75" style="width:20.1pt;height:18.4pt" o:ole="">
            <v:imagedata r:id="rId6" o:title=""/>
          </v:shape>
          <w:control r:id="rId77" w:name="DefaultOcxName56" w:shapeid="_x0000_i1300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 xml:space="preserve"> To execute tests on the </w:t>
      </w:r>
      <w:proofErr w:type="spellStart"/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HtmlUnit</w:t>
      </w:r>
      <w:proofErr w:type="spellEnd"/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 xml:space="preserve"> browser.</w:t>
      </w:r>
    </w:p>
    <w:p w:rsidR="008514E4" w:rsidRPr="008514E4" w:rsidRDefault="00DA4E40" w:rsidP="008514E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303" type="#_x0000_t75" style="width:20.1pt;height:18.4pt" o:ole="">
            <v:imagedata r:id="rId6" o:title=""/>
          </v:shape>
          <w:control r:id="rId78" w:name="DefaultOcxName57" w:shapeid="_x0000_i1303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To test a web application against Firefox only.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hyperlink r:id="rId79" w:history="1">
        <w:r w:rsidR="008514E4" w:rsidRPr="008514E4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 View Answer</w:t>
        </w:r>
      </w:hyperlink>
    </w:p>
    <w:p w:rsidR="008514E4" w:rsidRPr="008514E4" w:rsidRDefault="008514E4" w:rsidP="008514E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 xml:space="preserve">The Web driver is used for </w:t>
      </w:r>
      <w:proofErr w:type="gramStart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>To</w:t>
      </w:r>
      <w:proofErr w:type="gramEnd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 xml:space="preserve"> execute tests on the </w:t>
      </w:r>
      <w:proofErr w:type="spellStart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>HtmlUnit</w:t>
      </w:r>
      <w:proofErr w:type="spellEnd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 xml:space="preserve"> browser.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begin"/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instrText xml:space="preserve"> HYPERLINK "https://www.onlineinterviewquestions.com/selenium-mcq/" \l "collapseUnfiled16" </w:instrText>
      </w: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separate"/>
      </w:r>
    </w:p>
    <w:p w:rsidR="008514E4" w:rsidRPr="008514E4" w:rsidRDefault="008514E4" w:rsidP="008514E4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14E4">
        <w:rPr>
          <w:rFonts w:ascii="Arial" w:eastAsia="Times New Roman" w:hAnsi="Arial" w:cs="Arial"/>
          <w:color w:val="000000"/>
          <w:sz w:val="27"/>
          <w:szCs w:val="27"/>
        </w:rPr>
        <w:t>16. The command which is not a type of assertion in Selenium IDE.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end"/>
      </w:r>
    </w:p>
    <w:p w:rsidR="008514E4" w:rsidRPr="008514E4" w:rsidRDefault="00DA4E40" w:rsidP="008514E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306" type="#_x0000_t75" style="width:20.1pt;height:18.4pt" o:ole="">
            <v:imagedata r:id="rId6" o:title=""/>
          </v:shape>
          <w:control r:id="rId80" w:name="DefaultOcxName58" w:shapeid="_x0000_i1306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Verify</w:t>
      </w:r>
    </w:p>
    <w:p w:rsidR="008514E4" w:rsidRPr="008514E4" w:rsidRDefault="00DA4E40" w:rsidP="008514E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309" type="#_x0000_t75" style="width:20.1pt;height:18.4pt" o:ole="">
            <v:imagedata r:id="rId6" o:title=""/>
          </v:shape>
          <w:control r:id="rId81" w:name="DefaultOcxName59" w:shapeid="_x0000_i1309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Assert</w:t>
      </w:r>
    </w:p>
    <w:p w:rsidR="008514E4" w:rsidRPr="008514E4" w:rsidRDefault="00DA4E40" w:rsidP="008514E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312" type="#_x0000_t75" style="width:20.1pt;height:18.4pt" o:ole="">
            <v:imagedata r:id="rId6" o:title=""/>
          </v:shape>
          <w:control r:id="rId82" w:name="DefaultOcxName60" w:shapeid="_x0000_i1312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</w:t>
      </w:r>
      <w:proofErr w:type="spellStart"/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WaitFor</w:t>
      </w:r>
      <w:proofErr w:type="spellEnd"/>
    </w:p>
    <w:p w:rsidR="008514E4" w:rsidRPr="008514E4" w:rsidRDefault="00DA4E40" w:rsidP="008514E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315" type="#_x0000_t75" style="width:20.1pt;height:18.4pt" o:ole="">
            <v:imagedata r:id="rId6" o:title=""/>
          </v:shape>
          <w:control r:id="rId83" w:name="DefaultOcxName61" w:shapeid="_x0000_i1315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Wait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hyperlink r:id="rId84" w:history="1">
        <w:r w:rsidR="008514E4" w:rsidRPr="008514E4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 View Answer</w:t>
        </w:r>
      </w:hyperlink>
    </w:p>
    <w:p w:rsidR="008514E4" w:rsidRPr="008514E4" w:rsidRDefault="008514E4" w:rsidP="008514E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>Wait command is not a type of assertion in Selenium IDE.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begin"/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instrText xml:space="preserve"> HYPERLINK "https://www.onlineinterviewquestions.com/selenium-mcq/" \l "collapseUnfiled17" </w:instrText>
      </w: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separate"/>
      </w:r>
    </w:p>
    <w:p w:rsidR="008514E4" w:rsidRPr="008514E4" w:rsidRDefault="008514E4" w:rsidP="008514E4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14E4">
        <w:rPr>
          <w:rFonts w:ascii="Arial" w:eastAsia="Times New Roman" w:hAnsi="Arial" w:cs="Arial"/>
          <w:color w:val="000000"/>
          <w:sz w:val="27"/>
          <w:szCs w:val="27"/>
        </w:rPr>
        <w:t>17. Selenium.....................component supports All Operating System.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end"/>
      </w:r>
    </w:p>
    <w:p w:rsidR="008514E4" w:rsidRPr="008514E4" w:rsidRDefault="00DA4E40" w:rsidP="008514E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lastRenderedPageBreak/>
        <w:object w:dxaOrig="225" w:dyaOrig="225">
          <v:shape id="_x0000_i1318" type="#_x0000_t75" style="width:20.1pt;height:18.4pt" o:ole="">
            <v:imagedata r:id="rId6" o:title=""/>
          </v:shape>
          <w:control r:id="rId85" w:name="DefaultOcxName62" w:shapeid="_x0000_i1318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IDE</w:t>
      </w:r>
    </w:p>
    <w:p w:rsidR="008514E4" w:rsidRPr="008514E4" w:rsidRDefault="00DA4E40" w:rsidP="008514E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321" type="#_x0000_t75" style="width:20.1pt;height:18.4pt" o:ole="">
            <v:imagedata r:id="rId6" o:title=""/>
          </v:shape>
          <w:control r:id="rId86" w:name="DefaultOcxName63" w:shapeid="_x0000_i1321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</w:t>
      </w:r>
      <w:proofErr w:type="spellStart"/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WebDriver</w:t>
      </w:r>
      <w:proofErr w:type="spellEnd"/>
    </w:p>
    <w:p w:rsidR="008514E4" w:rsidRPr="008514E4" w:rsidRDefault="00DA4E40" w:rsidP="008514E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324" type="#_x0000_t75" style="width:20.1pt;height:18.4pt" o:ole="">
            <v:imagedata r:id="rId6" o:title=""/>
          </v:shape>
          <w:control r:id="rId87" w:name="DefaultOcxName64" w:shapeid="_x0000_i1324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Generator</w:t>
      </w:r>
    </w:p>
    <w:p w:rsidR="008514E4" w:rsidRPr="008514E4" w:rsidRDefault="00DA4E40" w:rsidP="008514E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327" type="#_x0000_t75" style="width:20.1pt;height:18.4pt" o:ole="">
            <v:imagedata r:id="rId6" o:title=""/>
          </v:shape>
          <w:control r:id="rId88" w:name="DefaultOcxName65" w:shapeid="_x0000_i1327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None of the mentioned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hyperlink r:id="rId89" w:history="1">
        <w:r w:rsidR="008514E4" w:rsidRPr="008514E4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 View Answer</w:t>
        </w:r>
      </w:hyperlink>
    </w:p>
    <w:p w:rsidR="008514E4" w:rsidRPr="008514E4" w:rsidRDefault="008514E4" w:rsidP="008514E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 xml:space="preserve">Selenium </w:t>
      </w:r>
      <w:proofErr w:type="spellStart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>WebDriver</w:t>
      </w:r>
      <w:proofErr w:type="spellEnd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 xml:space="preserve"> supports All Operating System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begin"/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instrText xml:space="preserve"> HYPERLINK "https://www.onlineinterviewquestions.com/selenium-mcq/" \l "collapseUnfiled18" </w:instrText>
      </w: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separate"/>
      </w:r>
    </w:p>
    <w:p w:rsidR="008514E4" w:rsidRPr="008514E4" w:rsidRDefault="008514E4" w:rsidP="008514E4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14E4">
        <w:rPr>
          <w:rFonts w:ascii="Arial" w:eastAsia="Times New Roman" w:hAnsi="Arial" w:cs="Arial"/>
          <w:color w:val="000000"/>
          <w:sz w:val="27"/>
          <w:szCs w:val="27"/>
        </w:rPr>
        <w:t xml:space="preserve">18. </w:t>
      </w:r>
      <w:proofErr w:type="spellStart"/>
      <w:r w:rsidRPr="008514E4">
        <w:rPr>
          <w:rFonts w:ascii="Arial" w:eastAsia="Times New Roman" w:hAnsi="Arial" w:cs="Arial"/>
          <w:color w:val="000000"/>
          <w:sz w:val="27"/>
          <w:szCs w:val="27"/>
        </w:rPr>
        <w:t>TestNG</w:t>
      </w:r>
      <w:proofErr w:type="spellEnd"/>
      <w:r w:rsidRPr="008514E4">
        <w:rPr>
          <w:rFonts w:ascii="Arial" w:eastAsia="Times New Roman" w:hAnsi="Arial" w:cs="Arial"/>
          <w:color w:val="000000"/>
          <w:sz w:val="27"/>
          <w:szCs w:val="27"/>
        </w:rPr>
        <w:t xml:space="preserve"> stands for -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end"/>
      </w:r>
    </w:p>
    <w:p w:rsidR="008514E4" w:rsidRPr="008514E4" w:rsidRDefault="00DA4E40" w:rsidP="008514E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330" type="#_x0000_t75" style="width:20.1pt;height:18.4pt" o:ole="">
            <v:imagedata r:id="rId6" o:title=""/>
          </v:shape>
          <w:control r:id="rId90" w:name="DefaultOcxName66" w:shapeid="_x0000_i1330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</w:t>
      </w:r>
      <w:proofErr w:type="spellStart"/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TestNextGenerations</w:t>
      </w:r>
      <w:proofErr w:type="spellEnd"/>
    </w:p>
    <w:p w:rsidR="008514E4" w:rsidRPr="008514E4" w:rsidRDefault="00DA4E40" w:rsidP="008514E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333" type="#_x0000_t75" style="width:20.1pt;height:18.4pt" o:ole="">
            <v:imagedata r:id="rId6" o:title=""/>
          </v:shape>
          <w:control r:id="rId91" w:name="DefaultOcxName67" w:shapeid="_x0000_i1333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</w:t>
      </w:r>
      <w:proofErr w:type="spellStart"/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TestNextGeneration</w:t>
      </w:r>
      <w:proofErr w:type="spellEnd"/>
    </w:p>
    <w:p w:rsidR="008514E4" w:rsidRPr="008514E4" w:rsidRDefault="00DA4E40" w:rsidP="008514E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336" type="#_x0000_t75" style="width:20.1pt;height:18.4pt" o:ole="">
            <v:imagedata r:id="rId6" o:title=""/>
          </v:shape>
          <w:control r:id="rId92" w:name="DefaultOcxName68" w:shapeid="_x0000_i1336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</w:t>
      </w:r>
      <w:proofErr w:type="spellStart"/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TestNewGeneration</w:t>
      </w:r>
      <w:proofErr w:type="spellEnd"/>
    </w:p>
    <w:p w:rsidR="008514E4" w:rsidRPr="008514E4" w:rsidRDefault="00DA4E40" w:rsidP="008514E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339" type="#_x0000_t75" style="width:20.1pt;height:18.4pt" o:ole="">
            <v:imagedata r:id="rId6" o:title=""/>
          </v:shape>
          <w:control r:id="rId93" w:name="DefaultOcxName69" w:shapeid="_x0000_i1339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</w:t>
      </w:r>
      <w:proofErr w:type="spellStart"/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TestNewGenerlization</w:t>
      </w:r>
      <w:proofErr w:type="spellEnd"/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hyperlink r:id="rId94" w:history="1">
        <w:r w:rsidR="008514E4" w:rsidRPr="008514E4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 View Answer</w:t>
        </w:r>
      </w:hyperlink>
    </w:p>
    <w:p w:rsidR="008514E4" w:rsidRPr="008514E4" w:rsidRDefault="008514E4" w:rsidP="008514E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proofErr w:type="spellStart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>TestNG</w:t>
      </w:r>
      <w:proofErr w:type="spellEnd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 xml:space="preserve"> stands for </w:t>
      </w:r>
      <w:proofErr w:type="spellStart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>TestNextGeneration</w:t>
      </w:r>
      <w:proofErr w:type="spellEnd"/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>.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begin"/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instrText xml:space="preserve"> HYPERLINK "https://www.onlineinterviewquestions.com/selenium-mcq/" \l "collapseUnfiled19" </w:instrText>
      </w: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separate"/>
      </w:r>
    </w:p>
    <w:p w:rsidR="008514E4" w:rsidRPr="008514E4" w:rsidRDefault="008514E4" w:rsidP="008514E4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14E4">
        <w:rPr>
          <w:rFonts w:ascii="Arial" w:eastAsia="Times New Roman" w:hAnsi="Arial" w:cs="Arial"/>
          <w:color w:val="000000"/>
          <w:sz w:val="27"/>
          <w:szCs w:val="27"/>
        </w:rPr>
        <w:t xml:space="preserve">19. Selenium </w:t>
      </w:r>
      <w:proofErr w:type="gramStart"/>
      <w:r w:rsidRPr="008514E4">
        <w:rPr>
          <w:rFonts w:ascii="Arial" w:eastAsia="Times New Roman" w:hAnsi="Arial" w:cs="Arial"/>
          <w:color w:val="000000"/>
          <w:sz w:val="27"/>
          <w:szCs w:val="27"/>
        </w:rPr>
        <w:t>tests .......................</w:t>
      </w:r>
      <w:proofErr w:type="gramEnd"/>
      <w:r w:rsidRPr="008514E4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end"/>
      </w:r>
    </w:p>
    <w:p w:rsidR="008514E4" w:rsidRPr="008514E4" w:rsidRDefault="00DA4E40" w:rsidP="008514E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342" type="#_x0000_t75" style="width:20.1pt;height:18.4pt" o:ole="">
            <v:imagedata r:id="rId6" o:title=""/>
          </v:shape>
          <w:control r:id="rId95" w:name="DefaultOcxName70" w:shapeid="_x0000_i1342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GUI applications</w:t>
      </w:r>
    </w:p>
    <w:p w:rsidR="008514E4" w:rsidRPr="008514E4" w:rsidRDefault="00DA4E40" w:rsidP="008514E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345" type="#_x0000_t75" style="width:20.1pt;height:18.4pt" o:ole="">
            <v:imagedata r:id="rId6" o:title=""/>
          </v:shape>
          <w:control r:id="rId96" w:name="DefaultOcxName71" w:shapeid="_x0000_i1345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Browser-based applications</w:t>
      </w:r>
    </w:p>
    <w:p w:rsidR="008514E4" w:rsidRPr="008514E4" w:rsidRDefault="00DA4E40" w:rsidP="008514E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348" type="#_x0000_t75" style="width:20.1pt;height:18.4pt" o:ole="">
            <v:imagedata r:id="rId6" o:title=""/>
          </v:shape>
          <w:control r:id="rId97" w:name="DefaultOcxName72" w:shapeid="_x0000_i1348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DOS applications</w:t>
      </w:r>
    </w:p>
    <w:p w:rsidR="008514E4" w:rsidRPr="008514E4" w:rsidRDefault="00DA4E40" w:rsidP="008514E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351" type="#_x0000_t75" style="width:20.1pt;height:18.4pt" o:ole="">
            <v:imagedata r:id="rId6" o:title=""/>
          </v:shape>
          <w:control r:id="rId98" w:name="DefaultOcxName73" w:shapeid="_x0000_i1351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None of the above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hyperlink r:id="rId99" w:history="1">
        <w:r w:rsidR="008514E4" w:rsidRPr="008514E4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 View Answer</w:t>
        </w:r>
      </w:hyperlink>
    </w:p>
    <w:p w:rsidR="008514E4" w:rsidRPr="008514E4" w:rsidRDefault="008514E4" w:rsidP="008514E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>Selenium tests Browser-based applications.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begin"/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instrText xml:space="preserve"> HYPERLINK "https://www.onlineinterviewquestions.com/selenium-mcq/" \l "collapseUnfiled20" </w:instrText>
      </w: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separate"/>
      </w:r>
    </w:p>
    <w:p w:rsidR="008514E4" w:rsidRPr="008514E4" w:rsidRDefault="008514E4" w:rsidP="008514E4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14E4">
        <w:rPr>
          <w:rFonts w:ascii="Arial" w:eastAsia="Times New Roman" w:hAnsi="Arial" w:cs="Arial"/>
          <w:color w:val="000000"/>
          <w:sz w:val="27"/>
          <w:szCs w:val="27"/>
        </w:rPr>
        <w:t xml:space="preserve">20. </w:t>
      </w:r>
      <w:proofErr w:type="gramStart"/>
      <w:r w:rsidRPr="008514E4">
        <w:rPr>
          <w:rFonts w:ascii="Arial" w:eastAsia="Times New Roman" w:hAnsi="Arial" w:cs="Arial"/>
          <w:color w:val="000000"/>
          <w:sz w:val="27"/>
          <w:szCs w:val="27"/>
        </w:rPr>
        <w:t>whic</w:t>
      </w:r>
      <w:proofErr w:type="gramEnd"/>
      <w:r w:rsidRPr="008514E4">
        <w:rPr>
          <w:rFonts w:ascii="Arial" w:eastAsia="Times New Roman" w:hAnsi="Arial" w:cs="Arial"/>
          <w:color w:val="000000"/>
          <w:sz w:val="27"/>
          <w:szCs w:val="27"/>
        </w:rPr>
        <w:t>h of the following one is Selenium IDE ?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fldChar w:fldCharType="end"/>
      </w:r>
    </w:p>
    <w:p w:rsidR="008514E4" w:rsidRPr="008514E4" w:rsidRDefault="00DA4E40" w:rsidP="008514E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354" type="#_x0000_t75" style="width:20.1pt;height:18.4pt" o:ole="">
            <v:imagedata r:id="rId6" o:title=""/>
          </v:shape>
          <w:control r:id="rId100" w:name="DefaultOcxName74" w:shapeid="_x0000_i1354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Flash Plug-in</w:t>
      </w:r>
    </w:p>
    <w:p w:rsidR="008514E4" w:rsidRPr="008514E4" w:rsidRDefault="00DA4E40" w:rsidP="008514E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357" type="#_x0000_t75" style="width:20.1pt;height:18.4pt" o:ole="">
            <v:imagedata r:id="rId6" o:title=""/>
          </v:shape>
          <w:control r:id="rId101" w:name="DefaultOcxName75" w:shapeid="_x0000_i1357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Firefox Plug-in</w:t>
      </w:r>
    </w:p>
    <w:p w:rsidR="008514E4" w:rsidRPr="008514E4" w:rsidRDefault="00DA4E40" w:rsidP="008514E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object w:dxaOrig="225" w:dyaOrig="225">
          <v:shape id="_x0000_i1360" type="#_x0000_t75" style="width:20.1pt;height:18.4pt" o:ole="">
            <v:imagedata r:id="rId6" o:title=""/>
          </v:shape>
          <w:control r:id="rId102" w:name="DefaultOcxName76" w:shapeid="_x0000_i1360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Windows Software</w:t>
      </w:r>
    </w:p>
    <w:p w:rsidR="008514E4" w:rsidRPr="008514E4" w:rsidRDefault="00DA4E40" w:rsidP="008514E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color w:val="212529"/>
          <w:sz w:val="27"/>
          <w:szCs w:val="27"/>
        </w:rPr>
        <w:lastRenderedPageBreak/>
        <w:object w:dxaOrig="225" w:dyaOrig="225">
          <v:shape id="_x0000_i1363" type="#_x0000_t75" style="width:20.1pt;height:18.4pt" o:ole="">
            <v:imagedata r:id="rId6" o:title=""/>
          </v:shape>
          <w:control r:id="rId103" w:name="DefaultOcxName77" w:shapeid="_x0000_i1363"/>
        </w:object>
      </w:r>
      <w:r w:rsidR="008514E4" w:rsidRPr="008514E4">
        <w:rPr>
          <w:rFonts w:ascii="Arial" w:eastAsia="Times New Roman" w:hAnsi="Arial" w:cs="Arial"/>
          <w:color w:val="212529"/>
          <w:sz w:val="27"/>
          <w:szCs w:val="27"/>
        </w:rPr>
        <w:t> Java Software</w:t>
      </w:r>
    </w:p>
    <w:p w:rsidR="008514E4" w:rsidRPr="008514E4" w:rsidRDefault="00DA4E40" w:rsidP="00851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hyperlink r:id="rId104" w:history="1">
        <w:r w:rsidR="008514E4" w:rsidRPr="008514E4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 View Answer</w:t>
        </w:r>
      </w:hyperlink>
    </w:p>
    <w:p w:rsidR="008514E4" w:rsidRPr="008514E4" w:rsidRDefault="008514E4" w:rsidP="008514E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8514E4">
        <w:rPr>
          <w:rFonts w:ascii="Arial" w:eastAsia="Times New Roman" w:hAnsi="Arial" w:cs="Arial"/>
          <w:b/>
          <w:bCs/>
          <w:color w:val="212529"/>
          <w:sz w:val="27"/>
          <w:szCs w:val="27"/>
        </w:rPr>
        <w:t>The Selenium IDE is Firefox Plug-in.</w:t>
      </w:r>
    </w:p>
    <w:p w:rsidR="008514E4" w:rsidRDefault="008514E4"/>
    <w:p w:rsidR="00EB40DB" w:rsidRDefault="00EB40DB"/>
    <w:p w:rsidR="00EB40DB" w:rsidRDefault="00EB40DB" w:rsidP="00EB40DB">
      <w:pPr>
        <w:pStyle w:val="Heading4"/>
        <w:shd w:val="clear" w:color="auto" w:fill="FFFFFF"/>
        <w:spacing w:before="0" w:line="312" w:lineRule="atLeast"/>
        <w:textAlignment w:val="baseline"/>
        <w:rPr>
          <w:rFonts w:ascii="Verdana" w:hAnsi="Verdana"/>
          <w:b w:val="0"/>
          <w:bCs w:val="0"/>
          <w:color w:val="444444"/>
          <w:spacing w:val="-5"/>
          <w:sz w:val="36"/>
          <w:szCs w:val="36"/>
        </w:rPr>
      </w:pPr>
      <w:r>
        <w:rPr>
          <w:rFonts w:ascii="Verdana" w:hAnsi="Verdana"/>
          <w:b w:val="0"/>
          <w:bCs w:val="0"/>
          <w:color w:val="0000FF"/>
          <w:spacing w:val="-5"/>
          <w:sz w:val="36"/>
          <w:szCs w:val="36"/>
          <w:bdr w:val="none" w:sz="0" w:space="0" w:color="auto" w:frame="1"/>
        </w:rPr>
        <w:t>1) Selenium doesn’t support __________ to write programs (Test Scripts)</w:t>
      </w:r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a) Java</w:t>
      </w:r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b) Perl</w:t>
      </w:r>
    </w:p>
    <w:p w:rsidR="00EB40DB" w:rsidRP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Verdana" w:hAnsi="Verdana"/>
          <w:b/>
          <w:color w:val="000000"/>
        </w:rPr>
      </w:pPr>
      <w:r w:rsidRPr="00EB40DB">
        <w:rPr>
          <w:rFonts w:ascii="Verdana" w:hAnsi="Verdana"/>
          <w:b/>
          <w:color w:val="000000"/>
        </w:rPr>
        <w:t>c) VBScript</w:t>
      </w:r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d) Python</w:t>
      </w:r>
    </w:p>
    <w:p w:rsidR="00EB40DB" w:rsidRDefault="00EB40DB" w:rsidP="00EB40DB">
      <w:pPr>
        <w:pStyle w:val="Heading4"/>
        <w:shd w:val="clear" w:color="auto" w:fill="FFFFFF"/>
        <w:spacing w:before="0" w:line="312" w:lineRule="atLeast"/>
        <w:textAlignment w:val="baseline"/>
        <w:rPr>
          <w:rFonts w:ascii="Verdana" w:hAnsi="Verdana"/>
          <w:b w:val="0"/>
          <w:bCs w:val="0"/>
          <w:color w:val="444444"/>
          <w:spacing w:val="-5"/>
          <w:sz w:val="36"/>
          <w:szCs w:val="36"/>
        </w:rPr>
      </w:pPr>
      <w:r>
        <w:rPr>
          <w:rFonts w:ascii="Verdana" w:hAnsi="Verdana"/>
          <w:b w:val="0"/>
          <w:bCs w:val="0"/>
          <w:color w:val="0000FF"/>
          <w:spacing w:val="-5"/>
          <w:sz w:val="36"/>
          <w:szCs w:val="36"/>
          <w:bdr w:val="none" w:sz="0" w:space="0" w:color="auto" w:frame="1"/>
        </w:rPr>
        <w:t>2) _______ is not a Selenium Component.</w:t>
      </w:r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a) Selenium IDE</w:t>
      </w:r>
    </w:p>
    <w:p w:rsidR="00EB40DB" w:rsidRP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Verdana" w:hAnsi="Verdana"/>
          <w:b/>
          <w:color w:val="000000"/>
        </w:rPr>
      </w:pPr>
      <w:r w:rsidRPr="00EB40DB">
        <w:rPr>
          <w:rFonts w:ascii="Verdana" w:hAnsi="Verdana"/>
          <w:b/>
          <w:color w:val="000000"/>
        </w:rPr>
        <w:t>b) Maven</w:t>
      </w:r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c) Selenium Grid</w:t>
      </w:r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d) </w:t>
      </w:r>
      <w:proofErr w:type="spellStart"/>
      <w:r>
        <w:rPr>
          <w:rFonts w:ascii="Verdana" w:hAnsi="Verdana"/>
          <w:color w:val="000000"/>
        </w:rPr>
        <w:t>WebDriver</w:t>
      </w:r>
      <w:proofErr w:type="spellEnd"/>
    </w:p>
    <w:p w:rsidR="00EB40DB" w:rsidRDefault="00EB40DB" w:rsidP="00EB40DB">
      <w:pPr>
        <w:pStyle w:val="Heading4"/>
        <w:shd w:val="clear" w:color="auto" w:fill="FFFFFF"/>
        <w:spacing w:before="0" w:line="312" w:lineRule="atLeast"/>
        <w:textAlignment w:val="baseline"/>
        <w:rPr>
          <w:rFonts w:ascii="Verdana" w:hAnsi="Verdana"/>
          <w:b w:val="0"/>
          <w:bCs w:val="0"/>
          <w:color w:val="444444"/>
          <w:spacing w:val="-5"/>
          <w:sz w:val="36"/>
          <w:szCs w:val="36"/>
        </w:rPr>
      </w:pPr>
      <w:r>
        <w:rPr>
          <w:rFonts w:ascii="Verdana" w:hAnsi="Verdana"/>
          <w:b w:val="0"/>
          <w:bCs w:val="0"/>
          <w:color w:val="0000FF"/>
          <w:spacing w:val="-5"/>
          <w:sz w:val="36"/>
          <w:szCs w:val="36"/>
          <w:bdr w:val="none" w:sz="0" w:space="0" w:color="auto" w:frame="1"/>
        </w:rPr>
        <w:t>3) __________ doesn’t support Test design (Creating test Cases)</w:t>
      </w:r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a) Selenium IDE</w:t>
      </w:r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b) Selenium RC</w:t>
      </w:r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c) Selenium </w:t>
      </w:r>
      <w:proofErr w:type="spellStart"/>
      <w:r>
        <w:rPr>
          <w:rFonts w:ascii="Verdana" w:hAnsi="Verdana"/>
          <w:color w:val="000000"/>
        </w:rPr>
        <w:t>WebDriver</w:t>
      </w:r>
      <w:proofErr w:type="spellEnd"/>
    </w:p>
    <w:p w:rsidR="00EB40DB" w:rsidRP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Verdana" w:hAnsi="Verdana"/>
          <w:b/>
          <w:color w:val="000000"/>
        </w:rPr>
      </w:pPr>
      <w:r w:rsidRPr="00EB40DB">
        <w:rPr>
          <w:rFonts w:ascii="Verdana" w:hAnsi="Verdana"/>
          <w:b/>
          <w:color w:val="000000"/>
        </w:rPr>
        <w:t>d) Selenium Grid</w:t>
      </w:r>
    </w:p>
    <w:p w:rsidR="00EB40DB" w:rsidRDefault="00EB40DB" w:rsidP="00EB40DB">
      <w:pPr>
        <w:pStyle w:val="Heading4"/>
        <w:shd w:val="clear" w:color="auto" w:fill="FFFFFF"/>
        <w:spacing w:before="0" w:line="312" w:lineRule="atLeast"/>
        <w:textAlignment w:val="baseline"/>
        <w:rPr>
          <w:rFonts w:ascii="Verdana" w:hAnsi="Verdana"/>
          <w:b w:val="0"/>
          <w:bCs w:val="0"/>
          <w:color w:val="444444"/>
          <w:spacing w:val="-5"/>
          <w:sz w:val="36"/>
          <w:szCs w:val="36"/>
        </w:rPr>
      </w:pPr>
      <w:r>
        <w:rPr>
          <w:rFonts w:ascii="Verdana" w:hAnsi="Verdana"/>
          <w:b w:val="0"/>
          <w:bCs w:val="0"/>
          <w:color w:val="0000FF"/>
          <w:spacing w:val="-5"/>
          <w:sz w:val="36"/>
          <w:szCs w:val="36"/>
          <w:bdr w:val="none" w:sz="0" w:space="0" w:color="auto" w:frame="1"/>
        </w:rPr>
        <w:t>4) ________ doesn’t support programming.</w:t>
      </w:r>
    </w:p>
    <w:p w:rsidR="00EB40DB" w:rsidRP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Verdana" w:hAnsi="Verdana"/>
          <w:b/>
          <w:color w:val="000000"/>
        </w:rPr>
      </w:pPr>
      <w:r w:rsidRPr="00EB40DB">
        <w:rPr>
          <w:rFonts w:ascii="Verdana" w:hAnsi="Verdana"/>
          <w:b/>
          <w:color w:val="000000"/>
        </w:rPr>
        <w:t>a) Selenium IDE</w:t>
      </w:r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0" w:author="Unknown"/>
          <w:rFonts w:ascii="Verdana" w:hAnsi="Verdana"/>
          <w:color w:val="000000"/>
        </w:rPr>
      </w:pPr>
      <w:ins w:id="1" w:author="Unknown">
        <w:r>
          <w:rPr>
            <w:rFonts w:ascii="Verdana" w:hAnsi="Verdana"/>
            <w:color w:val="000000"/>
          </w:rPr>
          <w:t>b) Selenium RC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2" w:author="Unknown"/>
          <w:rFonts w:ascii="Verdana" w:hAnsi="Verdana"/>
          <w:color w:val="000000"/>
        </w:rPr>
      </w:pPr>
      <w:ins w:id="3" w:author="Unknown">
        <w:r>
          <w:rPr>
            <w:rFonts w:ascii="Verdana" w:hAnsi="Verdana"/>
            <w:color w:val="000000"/>
          </w:rPr>
          <w:t xml:space="preserve">c) Selenium </w:t>
        </w:r>
        <w:proofErr w:type="spellStart"/>
        <w:r>
          <w:rPr>
            <w:rFonts w:ascii="Verdana" w:hAnsi="Verdana"/>
            <w:color w:val="000000"/>
          </w:rPr>
          <w:t>WebDriver</w:t>
        </w:r>
        <w:proofErr w:type="spellEnd"/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4" w:author="Unknown"/>
          <w:rFonts w:ascii="Verdana" w:hAnsi="Verdana"/>
          <w:color w:val="000000"/>
        </w:rPr>
      </w:pPr>
      <w:ins w:id="5" w:author="Unknown">
        <w:r>
          <w:rPr>
            <w:rFonts w:ascii="Verdana" w:hAnsi="Verdana"/>
            <w:color w:val="000000"/>
          </w:rPr>
          <w:t>d) Selenium Grid</w:t>
        </w:r>
      </w:ins>
    </w:p>
    <w:p w:rsidR="00EB40DB" w:rsidRDefault="00EB40DB" w:rsidP="00EB40DB">
      <w:pPr>
        <w:pStyle w:val="Heading4"/>
        <w:shd w:val="clear" w:color="auto" w:fill="FFFFFF"/>
        <w:spacing w:before="0" w:line="312" w:lineRule="atLeast"/>
        <w:textAlignment w:val="baseline"/>
        <w:rPr>
          <w:ins w:id="6" w:author="Unknown"/>
          <w:rFonts w:ascii="Verdana" w:hAnsi="Verdana"/>
          <w:b w:val="0"/>
          <w:bCs w:val="0"/>
          <w:color w:val="444444"/>
          <w:spacing w:val="-5"/>
          <w:sz w:val="36"/>
          <w:szCs w:val="36"/>
        </w:rPr>
      </w:pPr>
      <w:ins w:id="7" w:author="Unknown"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lastRenderedPageBreak/>
          <w:t>5) What is </w:t>
        </w:r>
        <w:proofErr w:type="spellStart"/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fldChar w:fldCharType="begin"/>
        </w:r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instrText xml:space="preserve"> HYPERLINK "https://www.gcreddy.com/2016/03/introduction-to-testng-framework.html" </w:instrText>
        </w:r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fldChar w:fldCharType="separate"/>
        </w:r>
        <w:r>
          <w:rPr>
            <w:rStyle w:val="Hyperlink"/>
            <w:rFonts w:ascii="Verdana" w:hAnsi="Verdana"/>
            <w:b w:val="0"/>
            <w:bCs w:val="0"/>
            <w:spacing w:val="-5"/>
            <w:sz w:val="36"/>
            <w:szCs w:val="36"/>
            <w:bdr w:val="none" w:sz="0" w:space="0" w:color="auto" w:frame="1"/>
          </w:rPr>
          <w:t>TestNG</w:t>
        </w:r>
        <w:proofErr w:type="spellEnd"/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fldChar w:fldCharType="end"/>
        </w:r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t>?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8" w:author="Unknown"/>
          <w:rFonts w:ascii="Verdana" w:hAnsi="Verdana"/>
          <w:color w:val="000000"/>
        </w:rPr>
      </w:pPr>
      <w:ins w:id="9" w:author="Unknown">
        <w:r>
          <w:rPr>
            <w:rFonts w:ascii="Verdana" w:hAnsi="Verdana"/>
            <w:color w:val="000000"/>
          </w:rPr>
          <w:t>a) Programming Language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0" w:author="Unknown"/>
          <w:rFonts w:ascii="Verdana" w:hAnsi="Verdana"/>
          <w:color w:val="000000"/>
        </w:rPr>
      </w:pPr>
      <w:ins w:id="11" w:author="Unknown">
        <w:r>
          <w:rPr>
            <w:rFonts w:ascii="Verdana" w:hAnsi="Verdana"/>
            <w:color w:val="000000"/>
          </w:rPr>
          <w:t>b) Test Tool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2" w:author="Unknown"/>
          <w:rFonts w:ascii="Verdana" w:hAnsi="Verdana"/>
          <w:color w:val="000000"/>
        </w:rPr>
      </w:pPr>
      <w:ins w:id="13" w:author="Unknown">
        <w:r>
          <w:rPr>
            <w:rFonts w:ascii="Verdana" w:hAnsi="Verdana"/>
            <w:color w:val="000000"/>
          </w:rPr>
          <w:t>c) Build Automation Tool</w:t>
        </w:r>
      </w:ins>
    </w:p>
    <w:p w:rsidR="00EB40DB" w:rsidRP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4" w:author="Unknown"/>
          <w:rFonts w:ascii="Verdana" w:hAnsi="Verdana"/>
          <w:b/>
          <w:color w:val="000000"/>
        </w:rPr>
      </w:pPr>
      <w:ins w:id="15" w:author="Unknown">
        <w:r w:rsidRPr="00EB40DB">
          <w:rPr>
            <w:rFonts w:ascii="Verdana" w:hAnsi="Verdana"/>
            <w:b/>
            <w:color w:val="000000"/>
          </w:rPr>
          <w:t>d) Testing Framework</w:t>
        </w:r>
      </w:ins>
    </w:p>
    <w:p w:rsidR="00EB40DB" w:rsidRDefault="00EB40DB" w:rsidP="00EB40DB">
      <w:pPr>
        <w:pStyle w:val="Heading4"/>
        <w:shd w:val="clear" w:color="auto" w:fill="FFFFFF"/>
        <w:spacing w:before="0" w:line="312" w:lineRule="atLeast"/>
        <w:textAlignment w:val="baseline"/>
        <w:rPr>
          <w:ins w:id="16" w:author="Unknown"/>
          <w:rFonts w:ascii="Verdana" w:hAnsi="Verdana"/>
          <w:b w:val="0"/>
          <w:bCs w:val="0"/>
          <w:color w:val="444444"/>
          <w:spacing w:val="-5"/>
          <w:sz w:val="36"/>
          <w:szCs w:val="36"/>
        </w:rPr>
      </w:pPr>
      <w:ins w:id="17" w:author="Unknown"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t>6) What is </w:t>
        </w:r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fldChar w:fldCharType="begin"/>
        </w:r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instrText xml:space="preserve"> HYPERLINK "https://www.gcreddy.com/2018/08/introduction-to-maven.html" </w:instrText>
        </w:r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fldChar w:fldCharType="separate"/>
        </w:r>
        <w:r>
          <w:rPr>
            <w:rStyle w:val="Hyperlink"/>
            <w:rFonts w:ascii="Verdana" w:hAnsi="Verdana"/>
            <w:b w:val="0"/>
            <w:bCs w:val="0"/>
            <w:spacing w:val="-5"/>
            <w:sz w:val="36"/>
            <w:szCs w:val="36"/>
            <w:bdr w:val="none" w:sz="0" w:space="0" w:color="auto" w:frame="1"/>
          </w:rPr>
          <w:t>Maven</w:t>
        </w:r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fldChar w:fldCharType="end"/>
        </w:r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t>?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8" w:author="Unknown"/>
          <w:rFonts w:ascii="Verdana" w:hAnsi="Verdana"/>
          <w:color w:val="000000"/>
        </w:rPr>
      </w:pPr>
      <w:ins w:id="19" w:author="Unknown">
        <w:r>
          <w:rPr>
            <w:rFonts w:ascii="Verdana" w:hAnsi="Verdana"/>
            <w:color w:val="000000"/>
          </w:rPr>
          <w:t>a) Programming Language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20" w:author="Unknown"/>
          <w:rFonts w:ascii="Verdana" w:hAnsi="Verdana"/>
          <w:color w:val="000000"/>
        </w:rPr>
      </w:pPr>
      <w:ins w:id="21" w:author="Unknown">
        <w:r>
          <w:rPr>
            <w:rFonts w:ascii="Verdana" w:hAnsi="Verdana"/>
            <w:color w:val="000000"/>
          </w:rPr>
          <w:t>b) Test Tool</w:t>
        </w:r>
      </w:ins>
    </w:p>
    <w:p w:rsidR="00EB40DB" w:rsidRP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22" w:author="Unknown"/>
          <w:rFonts w:ascii="Verdana" w:hAnsi="Verdana"/>
          <w:b/>
          <w:color w:val="000000"/>
        </w:rPr>
      </w:pPr>
      <w:ins w:id="23" w:author="Unknown">
        <w:r w:rsidRPr="00EB40DB">
          <w:rPr>
            <w:rFonts w:ascii="Verdana" w:hAnsi="Verdana"/>
            <w:b/>
            <w:color w:val="000000"/>
          </w:rPr>
          <w:t>c) Build Automation Tool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24" w:author="Unknown"/>
          <w:rFonts w:ascii="Verdana" w:hAnsi="Verdana"/>
          <w:color w:val="000000"/>
        </w:rPr>
      </w:pPr>
      <w:ins w:id="25" w:author="Unknown">
        <w:r>
          <w:rPr>
            <w:rFonts w:ascii="Verdana" w:hAnsi="Verdana"/>
            <w:color w:val="000000"/>
          </w:rPr>
          <w:t>d) Testing Framework</w:t>
        </w:r>
      </w:ins>
    </w:p>
    <w:p w:rsidR="00EB40DB" w:rsidRDefault="00EB40DB" w:rsidP="00EB40DB">
      <w:pPr>
        <w:pStyle w:val="Heading4"/>
        <w:shd w:val="clear" w:color="auto" w:fill="FFFFFF"/>
        <w:spacing w:before="0" w:line="312" w:lineRule="atLeast"/>
        <w:textAlignment w:val="baseline"/>
        <w:rPr>
          <w:ins w:id="26" w:author="Unknown"/>
          <w:rFonts w:ascii="Verdana" w:hAnsi="Verdana"/>
          <w:b w:val="0"/>
          <w:bCs w:val="0"/>
          <w:color w:val="444444"/>
          <w:spacing w:val="-5"/>
          <w:sz w:val="36"/>
          <w:szCs w:val="36"/>
        </w:rPr>
      </w:pPr>
      <w:ins w:id="27" w:author="Unknown"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t>7) _________ supports Parallel Test Execution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28" w:author="Unknown"/>
          <w:rFonts w:ascii="Verdana" w:hAnsi="Verdana"/>
          <w:color w:val="000000"/>
        </w:rPr>
      </w:pPr>
      <w:ins w:id="29" w:author="Unknown">
        <w:r>
          <w:rPr>
            <w:rFonts w:ascii="Verdana" w:hAnsi="Verdana"/>
            <w:color w:val="000000"/>
          </w:rPr>
          <w:t>a) Selenium IDE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30" w:author="Unknown"/>
          <w:rFonts w:ascii="Verdana" w:hAnsi="Verdana"/>
          <w:color w:val="000000"/>
        </w:rPr>
      </w:pPr>
      <w:ins w:id="31" w:author="Unknown">
        <w:r>
          <w:rPr>
            <w:rFonts w:ascii="Verdana" w:hAnsi="Verdana"/>
            <w:color w:val="000000"/>
          </w:rPr>
          <w:t>b) Selenium RC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32" w:author="Unknown"/>
          <w:rFonts w:ascii="Verdana" w:hAnsi="Verdana"/>
          <w:color w:val="000000"/>
        </w:rPr>
      </w:pPr>
      <w:ins w:id="33" w:author="Unknown">
        <w:r>
          <w:rPr>
            <w:rFonts w:ascii="Verdana" w:hAnsi="Verdana"/>
            <w:color w:val="000000"/>
          </w:rPr>
          <w:t xml:space="preserve">c) Selenium </w:t>
        </w:r>
        <w:proofErr w:type="spellStart"/>
        <w:r>
          <w:rPr>
            <w:rFonts w:ascii="Verdana" w:hAnsi="Verdana"/>
            <w:color w:val="000000"/>
          </w:rPr>
          <w:t>WebDriver</w:t>
        </w:r>
        <w:proofErr w:type="spellEnd"/>
      </w:ins>
    </w:p>
    <w:p w:rsidR="00EB40DB" w:rsidRP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34" w:author="Unknown"/>
          <w:rFonts w:ascii="Verdana" w:hAnsi="Verdana"/>
          <w:b/>
          <w:color w:val="000000"/>
        </w:rPr>
      </w:pPr>
      <w:ins w:id="35" w:author="Unknown">
        <w:r w:rsidRPr="00EB40DB">
          <w:rPr>
            <w:rFonts w:ascii="Verdana" w:hAnsi="Verdana"/>
            <w:b/>
            <w:color w:val="000000"/>
          </w:rPr>
          <w:t>d) Selenium Grid</w:t>
        </w:r>
      </w:ins>
    </w:p>
    <w:p w:rsidR="00EB40DB" w:rsidRDefault="00EB40DB" w:rsidP="00EB40DB">
      <w:pPr>
        <w:pStyle w:val="Heading4"/>
        <w:shd w:val="clear" w:color="auto" w:fill="FFFFFF"/>
        <w:spacing w:before="0" w:line="312" w:lineRule="atLeast"/>
        <w:textAlignment w:val="baseline"/>
        <w:rPr>
          <w:ins w:id="36" w:author="Unknown"/>
          <w:rFonts w:ascii="Verdana" w:hAnsi="Verdana"/>
          <w:b w:val="0"/>
          <w:bCs w:val="0"/>
          <w:color w:val="444444"/>
          <w:spacing w:val="-5"/>
          <w:sz w:val="36"/>
          <w:szCs w:val="36"/>
        </w:rPr>
      </w:pPr>
      <w:ins w:id="37" w:author="Unknown"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t xml:space="preserve">8) Selenium IDE </w:t>
        </w:r>
        <w:proofErr w:type="spellStart"/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t>supports__________Browser</w:t>
        </w:r>
        <w:proofErr w:type="spellEnd"/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t xml:space="preserve"> only to create and execute Test Cases.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38" w:author="Unknown"/>
          <w:rFonts w:ascii="Verdana" w:hAnsi="Verdana"/>
          <w:color w:val="000000"/>
        </w:rPr>
      </w:pPr>
      <w:ins w:id="39" w:author="Unknown">
        <w:r>
          <w:rPr>
            <w:rFonts w:ascii="Verdana" w:hAnsi="Verdana"/>
            <w:color w:val="000000"/>
          </w:rPr>
          <w:t>a) Google Chrome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40" w:author="Unknown"/>
          <w:rFonts w:ascii="Verdana" w:hAnsi="Verdana"/>
          <w:color w:val="000000"/>
        </w:rPr>
      </w:pPr>
      <w:ins w:id="41" w:author="Unknown">
        <w:r>
          <w:rPr>
            <w:rFonts w:ascii="Verdana" w:hAnsi="Verdana"/>
            <w:color w:val="000000"/>
          </w:rPr>
          <w:t>b) Internet Explorer</w:t>
        </w:r>
      </w:ins>
    </w:p>
    <w:p w:rsidR="00EB40DB" w:rsidRP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42" w:author="Unknown"/>
          <w:rFonts w:ascii="Verdana" w:hAnsi="Verdana"/>
          <w:b/>
          <w:color w:val="000000"/>
        </w:rPr>
      </w:pPr>
      <w:ins w:id="43" w:author="Unknown">
        <w:r w:rsidRPr="00EB40DB">
          <w:rPr>
            <w:rFonts w:ascii="Verdana" w:hAnsi="Verdana"/>
            <w:b/>
            <w:color w:val="000000"/>
          </w:rPr>
          <w:t>c) Mozilla Firefox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44" w:author="Unknown"/>
          <w:rFonts w:ascii="Verdana" w:hAnsi="Verdana"/>
          <w:color w:val="000000"/>
        </w:rPr>
      </w:pPr>
      <w:ins w:id="45" w:author="Unknown">
        <w:r>
          <w:rPr>
            <w:rFonts w:ascii="Verdana" w:hAnsi="Verdana"/>
            <w:color w:val="000000"/>
          </w:rPr>
          <w:t>d) Opera</w:t>
        </w:r>
      </w:ins>
    </w:p>
    <w:p w:rsidR="00EB40DB" w:rsidRDefault="00EB40DB" w:rsidP="00EB40DB">
      <w:pPr>
        <w:pStyle w:val="Heading4"/>
        <w:shd w:val="clear" w:color="auto" w:fill="FFFFFF"/>
        <w:spacing w:before="0" w:line="312" w:lineRule="atLeast"/>
        <w:textAlignment w:val="baseline"/>
        <w:rPr>
          <w:ins w:id="46" w:author="Unknown"/>
          <w:rFonts w:ascii="Verdana" w:hAnsi="Verdana"/>
          <w:b w:val="0"/>
          <w:bCs w:val="0"/>
          <w:color w:val="444444"/>
          <w:spacing w:val="-5"/>
          <w:sz w:val="36"/>
          <w:szCs w:val="36"/>
        </w:rPr>
      </w:pPr>
      <w:ins w:id="47" w:author="Unknown"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t>9) What is Jenkins?</w:t>
        </w:r>
      </w:ins>
    </w:p>
    <w:p w:rsidR="00EB40DB" w:rsidRP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48" w:author="Unknown"/>
          <w:rFonts w:ascii="Verdana" w:hAnsi="Verdana"/>
          <w:b/>
          <w:color w:val="000000"/>
        </w:rPr>
      </w:pPr>
      <w:ins w:id="49" w:author="Unknown">
        <w:r w:rsidRPr="00EB40DB">
          <w:rPr>
            <w:rFonts w:ascii="Verdana" w:hAnsi="Verdana"/>
            <w:b/>
            <w:color w:val="000000"/>
          </w:rPr>
          <w:t>a) Continuous Integration Tool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50" w:author="Unknown"/>
          <w:rFonts w:ascii="Verdana" w:hAnsi="Verdana"/>
          <w:color w:val="000000"/>
        </w:rPr>
      </w:pPr>
      <w:ins w:id="51" w:author="Unknown">
        <w:r>
          <w:rPr>
            <w:rFonts w:ascii="Verdana" w:hAnsi="Verdana"/>
            <w:color w:val="000000"/>
          </w:rPr>
          <w:t>b) Functional &amp; Regression Test Tool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52" w:author="Unknown"/>
          <w:rFonts w:ascii="Verdana" w:hAnsi="Verdana"/>
          <w:color w:val="000000"/>
        </w:rPr>
      </w:pPr>
      <w:ins w:id="53" w:author="Unknown">
        <w:r>
          <w:rPr>
            <w:rFonts w:ascii="Verdana" w:hAnsi="Verdana"/>
            <w:color w:val="000000"/>
          </w:rPr>
          <w:t>c) Mobile Test Tool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54" w:author="Unknown"/>
          <w:rFonts w:ascii="Verdana" w:hAnsi="Verdana"/>
          <w:color w:val="000000"/>
        </w:rPr>
      </w:pPr>
      <w:ins w:id="55" w:author="Unknown">
        <w:r>
          <w:rPr>
            <w:rFonts w:ascii="Verdana" w:hAnsi="Verdana"/>
            <w:color w:val="000000"/>
          </w:rPr>
          <w:t>d) Testing Framework</w:t>
        </w:r>
      </w:ins>
    </w:p>
    <w:p w:rsidR="00EB40DB" w:rsidRDefault="00EB40DB" w:rsidP="00EB40DB">
      <w:pPr>
        <w:pStyle w:val="Heading4"/>
        <w:shd w:val="clear" w:color="auto" w:fill="FFFFFF"/>
        <w:spacing w:before="0" w:line="312" w:lineRule="atLeast"/>
        <w:textAlignment w:val="baseline"/>
        <w:rPr>
          <w:ins w:id="56" w:author="Unknown"/>
          <w:rFonts w:ascii="Verdana" w:hAnsi="Verdana"/>
          <w:b w:val="0"/>
          <w:bCs w:val="0"/>
          <w:color w:val="444444"/>
          <w:spacing w:val="-5"/>
          <w:sz w:val="36"/>
          <w:szCs w:val="36"/>
        </w:rPr>
      </w:pPr>
      <w:ins w:id="57" w:author="Unknown"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lastRenderedPageBreak/>
          <w:t>10) _________ is the use of Firebug in Selenium?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58" w:author="Unknown"/>
          <w:rFonts w:ascii="Verdana" w:hAnsi="Verdana"/>
          <w:color w:val="000000"/>
        </w:rPr>
      </w:pPr>
      <w:ins w:id="59" w:author="Unknown">
        <w:r>
          <w:rPr>
            <w:rFonts w:ascii="Verdana" w:hAnsi="Verdana"/>
            <w:color w:val="000000"/>
          </w:rPr>
          <w:t>a) Programming</w:t>
        </w:r>
      </w:ins>
    </w:p>
    <w:p w:rsidR="00EB40DB" w:rsidRP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60" w:author="Unknown"/>
          <w:rFonts w:ascii="Verdana" w:hAnsi="Verdana"/>
          <w:b/>
          <w:color w:val="000000"/>
        </w:rPr>
      </w:pPr>
      <w:ins w:id="61" w:author="Unknown">
        <w:r w:rsidRPr="00EB40DB">
          <w:rPr>
            <w:rFonts w:ascii="Verdana" w:hAnsi="Verdana"/>
            <w:b/>
            <w:color w:val="000000"/>
          </w:rPr>
          <w:t>b) Inspecting Elements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62" w:author="Unknown"/>
          <w:rFonts w:ascii="Verdana" w:hAnsi="Verdana"/>
          <w:color w:val="000000"/>
        </w:rPr>
      </w:pPr>
      <w:ins w:id="63" w:author="Unknown">
        <w:r>
          <w:rPr>
            <w:rFonts w:ascii="Verdana" w:hAnsi="Verdana"/>
            <w:color w:val="000000"/>
          </w:rPr>
          <w:t>c) Parallel Testing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64" w:author="Unknown"/>
          <w:rFonts w:ascii="Verdana" w:hAnsi="Verdana"/>
          <w:color w:val="000000"/>
        </w:rPr>
      </w:pPr>
      <w:ins w:id="65" w:author="Unknown">
        <w:r>
          <w:rPr>
            <w:rFonts w:ascii="Verdana" w:hAnsi="Verdana"/>
            <w:color w:val="000000"/>
          </w:rPr>
          <w:t>d) Cross Browser Testing</w:t>
        </w:r>
      </w:ins>
    </w:p>
    <w:p w:rsidR="00EB40DB" w:rsidRDefault="00EB40DB" w:rsidP="00EB40DB">
      <w:pPr>
        <w:pStyle w:val="Heading4"/>
        <w:shd w:val="clear" w:color="auto" w:fill="FFFFFF"/>
        <w:spacing w:before="0" w:line="312" w:lineRule="atLeast"/>
        <w:textAlignment w:val="baseline"/>
        <w:rPr>
          <w:ins w:id="66" w:author="Unknown"/>
          <w:rFonts w:ascii="Verdana" w:hAnsi="Verdana"/>
          <w:b w:val="0"/>
          <w:bCs w:val="0"/>
          <w:color w:val="444444"/>
          <w:spacing w:val="-5"/>
          <w:sz w:val="36"/>
          <w:szCs w:val="36"/>
        </w:rPr>
      </w:pPr>
      <w:ins w:id="67" w:author="Unknown"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t xml:space="preserve">11) __________ is an Advantage of Selenium </w:t>
        </w:r>
        <w:proofErr w:type="spellStart"/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t>WebDriver</w:t>
        </w:r>
        <w:proofErr w:type="spellEnd"/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t>?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68" w:author="Unknown"/>
          <w:rFonts w:ascii="Verdana" w:hAnsi="Verdana"/>
          <w:color w:val="000000"/>
        </w:rPr>
      </w:pPr>
      <w:ins w:id="69" w:author="Unknown">
        <w:r>
          <w:rPr>
            <w:rFonts w:ascii="Verdana" w:hAnsi="Verdana"/>
            <w:color w:val="000000"/>
          </w:rPr>
          <w:t>a) Supports Web based Applications only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70" w:author="Unknown"/>
          <w:rFonts w:ascii="Verdana" w:hAnsi="Verdana"/>
          <w:color w:val="000000"/>
        </w:rPr>
      </w:pPr>
      <w:ins w:id="71" w:author="Unknown">
        <w:r>
          <w:rPr>
            <w:rFonts w:ascii="Verdana" w:hAnsi="Verdana"/>
            <w:color w:val="000000"/>
          </w:rPr>
          <w:t>b) No built-in Result Reporting facility</w:t>
        </w:r>
      </w:ins>
    </w:p>
    <w:p w:rsidR="00EB40DB" w:rsidRP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72" w:author="Unknown"/>
          <w:rFonts w:ascii="Verdana" w:hAnsi="Verdana"/>
          <w:b/>
          <w:color w:val="000000"/>
        </w:rPr>
      </w:pPr>
      <w:ins w:id="73" w:author="Unknown">
        <w:r w:rsidRPr="00EB40DB">
          <w:rPr>
            <w:rFonts w:ascii="Verdana" w:hAnsi="Verdana"/>
            <w:b/>
            <w:color w:val="000000"/>
          </w:rPr>
          <w:t>c) Open Source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74" w:author="Unknown"/>
          <w:rFonts w:ascii="Verdana" w:hAnsi="Verdana"/>
          <w:color w:val="000000"/>
        </w:rPr>
      </w:pPr>
      <w:ins w:id="75" w:author="Unknown">
        <w:r>
          <w:rPr>
            <w:rFonts w:ascii="Verdana" w:hAnsi="Verdana"/>
            <w:color w:val="000000"/>
          </w:rPr>
          <w:t>d) No IDE</w:t>
        </w:r>
      </w:ins>
    </w:p>
    <w:p w:rsidR="00EB40DB" w:rsidRDefault="00EB40DB" w:rsidP="00EB40DB">
      <w:pPr>
        <w:pStyle w:val="Heading4"/>
        <w:shd w:val="clear" w:color="auto" w:fill="FFFFFF"/>
        <w:spacing w:before="0" w:line="312" w:lineRule="atLeast"/>
        <w:textAlignment w:val="baseline"/>
        <w:rPr>
          <w:ins w:id="76" w:author="Unknown"/>
          <w:rFonts w:ascii="Verdana" w:hAnsi="Verdana"/>
          <w:b w:val="0"/>
          <w:bCs w:val="0"/>
          <w:color w:val="444444"/>
          <w:spacing w:val="-5"/>
          <w:sz w:val="36"/>
          <w:szCs w:val="36"/>
        </w:rPr>
      </w:pPr>
      <w:ins w:id="77" w:author="Unknown"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t xml:space="preserve">12) __________ is a Disadvantage of Selenium </w:t>
        </w:r>
        <w:proofErr w:type="spellStart"/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t>WebDriver</w:t>
        </w:r>
        <w:proofErr w:type="spellEnd"/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t>?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78" w:author="Unknown"/>
          <w:rFonts w:ascii="Verdana" w:hAnsi="Verdana"/>
          <w:color w:val="000000"/>
        </w:rPr>
      </w:pPr>
      <w:ins w:id="79" w:author="Unknown">
        <w:r>
          <w:rPr>
            <w:rFonts w:ascii="Verdana" w:hAnsi="Verdana"/>
            <w:color w:val="000000"/>
          </w:rPr>
          <w:t>a) Cross-platform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80" w:author="Unknown"/>
          <w:rFonts w:ascii="Verdana" w:hAnsi="Verdana"/>
          <w:color w:val="000000"/>
        </w:rPr>
      </w:pPr>
      <w:ins w:id="81" w:author="Unknown">
        <w:r>
          <w:rPr>
            <w:rFonts w:ascii="Verdana" w:hAnsi="Verdana"/>
            <w:color w:val="000000"/>
          </w:rPr>
          <w:t>b) Open Source</w:t>
        </w:r>
      </w:ins>
    </w:p>
    <w:p w:rsidR="00EB40DB" w:rsidRP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82" w:author="Unknown"/>
          <w:rFonts w:ascii="Verdana" w:hAnsi="Verdana"/>
          <w:color w:val="000000"/>
        </w:rPr>
      </w:pPr>
      <w:ins w:id="83" w:author="Unknown">
        <w:r w:rsidRPr="00EB40DB">
          <w:rPr>
            <w:rFonts w:ascii="Verdana" w:hAnsi="Verdana"/>
            <w:color w:val="000000"/>
          </w:rPr>
          <w:t>c) Parallel Test execution</w:t>
        </w:r>
      </w:ins>
    </w:p>
    <w:p w:rsidR="00EB40DB" w:rsidRP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84" w:author="Unknown"/>
          <w:rFonts w:ascii="Verdana" w:hAnsi="Verdana"/>
          <w:b/>
          <w:color w:val="000000"/>
        </w:rPr>
      </w:pPr>
      <w:ins w:id="85" w:author="Unknown">
        <w:r w:rsidRPr="00EB40DB">
          <w:rPr>
            <w:rFonts w:ascii="Verdana" w:hAnsi="Verdana"/>
            <w:b/>
            <w:color w:val="000000"/>
          </w:rPr>
          <w:t>d) Supports Web based Applications only</w:t>
        </w:r>
      </w:ins>
    </w:p>
    <w:p w:rsidR="00EB40DB" w:rsidRDefault="00EB40DB" w:rsidP="00EB40DB">
      <w:pPr>
        <w:pStyle w:val="Heading4"/>
        <w:shd w:val="clear" w:color="auto" w:fill="FFFFFF"/>
        <w:spacing w:before="0" w:line="312" w:lineRule="atLeast"/>
        <w:textAlignment w:val="baseline"/>
        <w:rPr>
          <w:ins w:id="86" w:author="Unknown"/>
          <w:rFonts w:ascii="Verdana" w:hAnsi="Verdana"/>
          <w:b w:val="0"/>
          <w:bCs w:val="0"/>
          <w:color w:val="444444"/>
          <w:spacing w:val="-5"/>
          <w:sz w:val="36"/>
          <w:szCs w:val="36"/>
        </w:rPr>
      </w:pPr>
      <w:ins w:id="87" w:author="Unknown"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t>13) Selenium supports Computer Web Applications and _____________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88" w:author="Unknown"/>
          <w:rFonts w:ascii="Verdana" w:hAnsi="Verdana"/>
          <w:color w:val="000000"/>
        </w:rPr>
      </w:pPr>
      <w:ins w:id="89" w:author="Unknown">
        <w:r>
          <w:rPr>
            <w:rFonts w:ascii="Verdana" w:hAnsi="Verdana"/>
            <w:color w:val="000000"/>
          </w:rPr>
          <w:t>a) Desktop Applications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90" w:author="Unknown"/>
          <w:rFonts w:ascii="Verdana" w:hAnsi="Verdana"/>
          <w:color w:val="000000"/>
        </w:rPr>
      </w:pPr>
      <w:ins w:id="91" w:author="Unknown">
        <w:r>
          <w:rPr>
            <w:rFonts w:ascii="Verdana" w:hAnsi="Verdana"/>
            <w:color w:val="000000"/>
          </w:rPr>
          <w:t>b) Mobile Native Applications</w:t>
        </w:r>
      </w:ins>
    </w:p>
    <w:p w:rsidR="00EB40DB" w:rsidRP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92" w:author="Unknown"/>
          <w:rFonts w:ascii="Verdana" w:hAnsi="Verdana"/>
          <w:b/>
          <w:color w:val="000000"/>
        </w:rPr>
      </w:pPr>
      <w:ins w:id="93" w:author="Unknown">
        <w:r w:rsidRPr="00EB40DB">
          <w:rPr>
            <w:rFonts w:ascii="Verdana" w:hAnsi="Verdana"/>
            <w:b/>
            <w:color w:val="000000"/>
          </w:rPr>
          <w:t>c) Mobile Web Applications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94" w:author="Unknown"/>
          <w:rFonts w:ascii="Verdana" w:hAnsi="Verdana"/>
          <w:color w:val="000000"/>
        </w:rPr>
      </w:pPr>
      <w:ins w:id="95" w:author="Unknown">
        <w:r>
          <w:rPr>
            <w:rFonts w:ascii="Verdana" w:hAnsi="Verdana"/>
            <w:color w:val="000000"/>
          </w:rPr>
          <w:t>d) Mobile Hybrid Applications</w:t>
        </w:r>
      </w:ins>
    </w:p>
    <w:p w:rsidR="00EB40DB" w:rsidRDefault="00EB40DB" w:rsidP="00EB40DB">
      <w:pPr>
        <w:pStyle w:val="Heading4"/>
        <w:shd w:val="clear" w:color="auto" w:fill="FFFFFF"/>
        <w:spacing w:before="0" w:line="312" w:lineRule="atLeast"/>
        <w:textAlignment w:val="baseline"/>
        <w:rPr>
          <w:ins w:id="96" w:author="Unknown"/>
          <w:rFonts w:ascii="Verdana" w:hAnsi="Verdana"/>
          <w:b w:val="0"/>
          <w:bCs w:val="0"/>
          <w:color w:val="444444"/>
          <w:spacing w:val="-5"/>
          <w:sz w:val="36"/>
          <w:szCs w:val="36"/>
        </w:rPr>
      </w:pPr>
      <w:ins w:id="97" w:author="Unknown"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t>14) Selenium IDE doesn’t support_______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98" w:author="Unknown"/>
          <w:rFonts w:ascii="Verdana" w:hAnsi="Verdana"/>
          <w:color w:val="000000"/>
        </w:rPr>
      </w:pPr>
      <w:ins w:id="99" w:author="Unknown">
        <w:r>
          <w:rPr>
            <w:rFonts w:ascii="Verdana" w:hAnsi="Verdana"/>
            <w:color w:val="000000"/>
          </w:rPr>
          <w:t>a) Recording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00" w:author="Unknown"/>
          <w:rFonts w:ascii="Verdana" w:hAnsi="Verdana"/>
          <w:color w:val="000000"/>
        </w:rPr>
      </w:pPr>
      <w:ins w:id="101" w:author="Unknown">
        <w:r>
          <w:rPr>
            <w:rFonts w:ascii="Verdana" w:hAnsi="Verdana"/>
            <w:color w:val="000000"/>
          </w:rPr>
          <w:t>b) Batch Testing</w:t>
        </w:r>
      </w:ins>
    </w:p>
    <w:p w:rsidR="00EB40DB" w:rsidRP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02" w:author="Unknown"/>
          <w:rFonts w:ascii="Verdana" w:hAnsi="Verdana"/>
          <w:b/>
          <w:color w:val="000000"/>
        </w:rPr>
      </w:pPr>
      <w:ins w:id="103" w:author="Unknown">
        <w:r w:rsidRPr="00EB40DB">
          <w:rPr>
            <w:rFonts w:ascii="Verdana" w:hAnsi="Verdana"/>
            <w:b/>
            <w:color w:val="000000"/>
          </w:rPr>
          <w:t>c) Programming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04" w:author="Unknown"/>
          <w:rFonts w:ascii="Verdana" w:hAnsi="Verdana"/>
          <w:color w:val="000000"/>
        </w:rPr>
      </w:pPr>
      <w:ins w:id="105" w:author="Unknown">
        <w:r>
          <w:rPr>
            <w:rFonts w:ascii="Verdana" w:hAnsi="Verdana"/>
            <w:color w:val="000000"/>
          </w:rPr>
          <w:t>d) Test Execution</w:t>
        </w:r>
      </w:ins>
    </w:p>
    <w:p w:rsidR="00EB40DB" w:rsidRDefault="00EB40DB" w:rsidP="00EB40DB">
      <w:pPr>
        <w:pStyle w:val="Heading4"/>
        <w:shd w:val="clear" w:color="auto" w:fill="FFFFFF"/>
        <w:spacing w:before="0" w:line="312" w:lineRule="atLeast"/>
        <w:textAlignment w:val="baseline"/>
        <w:rPr>
          <w:ins w:id="106" w:author="Unknown"/>
          <w:rFonts w:ascii="Verdana" w:hAnsi="Verdana"/>
          <w:b w:val="0"/>
          <w:bCs w:val="0"/>
          <w:color w:val="444444"/>
          <w:spacing w:val="-5"/>
          <w:sz w:val="36"/>
          <w:szCs w:val="36"/>
        </w:rPr>
      </w:pPr>
      <w:ins w:id="107" w:author="Unknown"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lastRenderedPageBreak/>
          <w:t xml:space="preserve">15) Selenium </w:t>
        </w:r>
        <w:proofErr w:type="spellStart"/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t>WebDriver</w:t>
        </w:r>
        <w:proofErr w:type="spellEnd"/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t xml:space="preserve"> doesn’t support_______</w:t>
        </w:r>
      </w:ins>
    </w:p>
    <w:p w:rsidR="00EB40DB" w:rsidRP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08" w:author="Unknown"/>
          <w:rFonts w:ascii="Verdana" w:hAnsi="Verdana"/>
          <w:b/>
          <w:color w:val="000000"/>
        </w:rPr>
      </w:pPr>
      <w:ins w:id="109" w:author="Unknown">
        <w:r w:rsidRPr="00EB40DB">
          <w:rPr>
            <w:rFonts w:ascii="Verdana" w:hAnsi="Verdana"/>
            <w:b/>
            <w:color w:val="000000"/>
          </w:rPr>
          <w:t>a) Recording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10" w:author="Unknown"/>
          <w:rFonts w:ascii="Verdana" w:hAnsi="Verdana"/>
          <w:color w:val="000000"/>
        </w:rPr>
      </w:pPr>
      <w:ins w:id="111" w:author="Unknown">
        <w:r>
          <w:rPr>
            <w:rFonts w:ascii="Verdana" w:hAnsi="Verdana"/>
            <w:color w:val="000000"/>
          </w:rPr>
          <w:t>b) Batch Testing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12" w:author="Unknown"/>
          <w:rFonts w:ascii="Verdana" w:hAnsi="Verdana"/>
          <w:color w:val="000000"/>
        </w:rPr>
      </w:pPr>
      <w:ins w:id="113" w:author="Unknown">
        <w:r>
          <w:rPr>
            <w:rFonts w:ascii="Verdana" w:hAnsi="Verdana"/>
            <w:color w:val="000000"/>
          </w:rPr>
          <w:t>c) Programming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14" w:author="Unknown"/>
          <w:rFonts w:ascii="Verdana" w:hAnsi="Verdana"/>
          <w:color w:val="000000"/>
        </w:rPr>
      </w:pPr>
      <w:ins w:id="115" w:author="Unknown">
        <w:r>
          <w:rPr>
            <w:rFonts w:ascii="Verdana" w:hAnsi="Verdana"/>
            <w:color w:val="000000"/>
          </w:rPr>
          <w:t>d) Test Execution</w:t>
        </w:r>
      </w:ins>
    </w:p>
    <w:p w:rsidR="00EB40DB" w:rsidRDefault="00EB40DB" w:rsidP="00EB40DB">
      <w:pPr>
        <w:pStyle w:val="Heading4"/>
        <w:shd w:val="clear" w:color="auto" w:fill="FFFFFF"/>
        <w:spacing w:before="0" w:line="312" w:lineRule="atLeast"/>
        <w:textAlignment w:val="baseline"/>
        <w:rPr>
          <w:ins w:id="116" w:author="Unknown"/>
          <w:rFonts w:ascii="Verdana" w:hAnsi="Verdana"/>
          <w:b w:val="0"/>
          <w:bCs w:val="0"/>
          <w:color w:val="444444"/>
          <w:spacing w:val="-5"/>
          <w:sz w:val="36"/>
          <w:szCs w:val="36"/>
        </w:rPr>
      </w:pPr>
      <w:ins w:id="117" w:author="Unknown"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t>16) ___________ is the built-in feature of Mozilla Firefox Browser to inspect elements?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18" w:author="Unknown"/>
          <w:rFonts w:ascii="Verdana" w:hAnsi="Verdana"/>
          <w:color w:val="000000"/>
        </w:rPr>
      </w:pPr>
      <w:ins w:id="119" w:author="Unknown">
        <w:r>
          <w:rPr>
            <w:rFonts w:ascii="Verdana" w:hAnsi="Verdana"/>
            <w:color w:val="000000"/>
          </w:rPr>
          <w:t>a) Firebug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20" w:author="Unknown"/>
          <w:rFonts w:ascii="Verdana" w:hAnsi="Verdana"/>
          <w:color w:val="000000"/>
        </w:rPr>
      </w:pPr>
      <w:ins w:id="121" w:author="Unknown">
        <w:r>
          <w:rPr>
            <w:rFonts w:ascii="Verdana" w:hAnsi="Verdana"/>
            <w:color w:val="000000"/>
          </w:rPr>
          <w:t xml:space="preserve">b) </w:t>
        </w:r>
        <w:proofErr w:type="spellStart"/>
        <w:r>
          <w:rPr>
            <w:rFonts w:ascii="Verdana" w:hAnsi="Verdana"/>
            <w:color w:val="000000"/>
          </w:rPr>
          <w:t>Firepath</w:t>
        </w:r>
        <w:proofErr w:type="spellEnd"/>
      </w:ins>
    </w:p>
    <w:p w:rsidR="00EB40DB" w:rsidRP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22" w:author="Unknown"/>
          <w:rFonts w:ascii="Verdana" w:hAnsi="Verdana"/>
          <w:b/>
          <w:color w:val="000000"/>
        </w:rPr>
      </w:pPr>
      <w:ins w:id="123" w:author="Unknown">
        <w:r w:rsidRPr="00EB40DB">
          <w:rPr>
            <w:rFonts w:ascii="Verdana" w:hAnsi="Verdana"/>
            <w:b/>
            <w:color w:val="000000"/>
          </w:rPr>
          <w:t>c) Page Inspector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24" w:author="Unknown"/>
          <w:rFonts w:ascii="Verdana" w:hAnsi="Verdana"/>
          <w:color w:val="000000"/>
        </w:rPr>
      </w:pPr>
      <w:ins w:id="125" w:author="Unknown">
        <w:r>
          <w:rPr>
            <w:rFonts w:ascii="Verdana" w:hAnsi="Verdana"/>
            <w:color w:val="000000"/>
          </w:rPr>
          <w:t>d) POM (Page Object Model)</w:t>
        </w:r>
      </w:ins>
    </w:p>
    <w:p w:rsidR="00EB40DB" w:rsidRDefault="00EB40DB" w:rsidP="00EB40DB">
      <w:pPr>
        <w:pStyle w:val="Heading4"/>
        <w:shd w:val="clear" w:color="auto" w:fill="FFFFFF"/>
        <w:spacing w:before="0" w:line="312" w:lineRule="atLeast"/>
        <w:textAlignment w:val="baseline"/>
        <w:rPr>
          <w:ins w:id="126" w:author="Unknown"/>
          <w:rFonts w:ascii="Verdana" w:hAnsi="Verdana"/>
          <w:b w:val="0"/>
          <w:bCs w:val="0"/>
          <w:color w:val="444444"/>
          <w:spacing w:val="-5"/>
          <w:sz w:val="36"/>
          <w:szCs w:val="36"/>
        </w:rPr>
      </w:pPr>
      <w:ins w:id="127" w:author="Unknown"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t>17) ______________ is not for Functional Test Automation?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28" w:author="Unknown"/>
          <w:rFonts w:ascii="Verdana" w:hAnsi="Verdana"/>
          <w:color w:val="000000"/>
        </w:rPr>
      </w:pPr>
      <w:ins w:id="129" w:author="Unknown">
        <w:r>
          <w:rPr>
            <w:rFonts w:ascii="Verdana" w:hAnsi="Verdana"/>
            <w:color w:val="000000"/>
          </w:rPr>
          <w:t>a) Selenium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30" w:author="Unknown"/>
          <w:rFonts w:ascii="Verdana" w:hAnsi="Verdana"/>
          <w:color w:val="000000"/>
        </w:rPr>
      </w:pPr>
      <w:ins w:id="131" w:author="Unknown">
        <w:r>
          <w:rPr>
            <w:rFonts w:ascii="Verdana" w:hAnsi="Verdana"/>
            <w:color w:val="000000"/>
          </w:rPr>
          <w:t>b) UFT/QTP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32" w:author="Unknown"/>
          <w:rFonts w:ascii="Verdana" w:hAnsi="Verdana"/>
          <w:color w:val="000000"/>
        </w:rPr>
      </w:pPr>
      <w:ins w:id="133" w:author="Unknown">
        <w:r>
          <w:rPr>
            <w:rFonts w:ascii="Verdana" w:hAnsi="Verdana"/>
            <w:color w:val="000000"/>
          </w:rPr>
          <w:t xml:space="preserve">c) </w:t>
        </w:r>
        <w:proofErr w:type="spellStart"/>
        <w:r>
          <w:rPr>
            <w:rFonts w:ascii="Verdana" w:hAnsi="Verdana"/>
            <w:color w:val="000000"/>
          </w:rPr>
          <w:t>SilkTest</w:t>
        </w:r>
        <w:proofErr w:type="spellEnd"/>
      </w:ins>
    </w:p>
    <w:p w:rsidR="00EB40DB" w:rsidRP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34" w:author="Unknown"/>
          <w:rFonts w:ascii="Verdana" w:hAnsi="Verdana"/>
          <w:b/>
          <w:color w:val="000000"/>
        </w:rPr>
      </w:pPr>
      <w:ins w:id="135" w:author="Unknown">
        <w:r w:rsidRPr="00EB40DB">
          <w:rPr>
            <w:rFonts w:ascii="Verdana" w:hAnsi="Verdana"/>
            <w:b/>
            <w:color w:val="000000"/>
          </w:rPr>
          <w:t>d) RPT</w:t>
        </w:r>
      </w:ins>
    </w:p>
    <w:p w:rsidR="00EB40DB" w:rsidRDefault="00EB40DB" w:rsidP="00EB40DB">
      <w:pPr>
        <w:pStyle w:val="Heading4"/>
        <w:shd w:val="clear" w:color="auto" w:fill="FFFFFF"/>
        <w:spacing w:before="0" w:line="312" w:lineRule="atLeast"/>
        <w:textAlignment w:val="baseline"/>
        <w:rPr>
          <w:ins w:id="136" w:author="Unknown"/>
          <w:rFonts w:ascii="Verdana" w:hAnsi="Verdana"/>
          <w:b w:val="0"/>
          <w:bCs w:val="0"/>
          <w:color w:val="444444"/>
          <w:spacing w:val="-5"/>
          <w:sz w:val="36"/>
          <w:szCs w:val="36"/>
        </w:rPr>
      </w:pPr>
      <w:ins w:id="137" w:author="Unknown"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t>18) ______________ is not a Performance Test Tool?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38" w:author="Unknown"/>
          <w:rFonts w:ascii="Verdana" w:hAnsi="Verdana"/>
          <w:color w:val="000000"/>
        </w:rPr>
      </w:pPr>
      <w:ins w:id="139" w:author="Unknown">
        <w:r>
          <w:rPr>
            <w:rFonts w:ascii="Verdana" w:hAnsi="Verdana"/>
            <w:color w:val="000000"/>
          </w:rPr>
          <w:t xml:space="preserve">a) </w:t>
        </w:r>
        <w:proofErr w:type="spellStart"/>
        <w:r>
          <w:rPr>
            <w:rFonts w:ascii="Verdana" w:hAnsi="Verdana"/>
            <w:color w:val="000000"/>
          </w:rPr>
          <w:t>LoadRunner</w:t>
        </w:r>
        <w:proofErr w:type="spellEnd"/>
      </w:ins>
    </w:p>
    <w:p w:rsidR="00EB40DB" w:rsidRP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40" w:author="Unknown"/>
          <w:rFonts w:ascii="Verdana" w:hAnsi="Verdana"/>
          <w:b/>
          <w:color w:val="000000"/>
        </w:rPr>
      </w:pPr>
      <w:ins w:id="141" w:author="Unknown">
        <w:r w:rsidRPr="00EB40DB">
          <w:rPr>
            <w:rFonts w:ascii="Verdana" w:hAnsi="Verdana"/>
            <w:b/>
            <w:color w:val="000000"/>
          </w:rPr>
          <w:t>b) UFT/QTP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42" w:author="Unknown"/>
          <w:rFonts w:ascii="Verdana" w:hAnsi="Verdana"/>
          <w:color w:val="000000"/>
        </w:rPr>
      </w:pPr>
      <w:ins w:id="143" w:author="Unknown">
        <w:r>
          <w:rPr>
            <w:rFonts w:ascii="Verdana" w:hAnsi="Verdana"/>
            <w:color w:val="000000"/>
          </w:rPr>
          <w:t xml:space="preserve">c) </w:t>
        </w:r>
        <w:proofErr w:type="spellStart"/>
        <w:r>
          <w:rPr>
            <w:rFonts w:ascii="Verdana" w:hAnsi="Verdana"/>
            <w:color w:val="000000"/>
          </w:rPr>
          <w:t>SilkPerformer</w:t>
        </w:r>
        <w:proofErr w:type="spellEnd"/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44" w:author="Unknown"/>
          <w:rFonts w:ascii="Verdana" w:hAnsi="Verdana"/>
          <w:color w:val="000000"/>
        </w:rPr>
      </w:pPr>
      <w:ins w:id="145" w:author="Unknown">
        <w:r>
          <w:rPr>
            <w:rFonts w:ascii="Verdana" w:hAnsi="Verdana"/>
            <w:color w:val="000000"/>
          </w:rPr>
          <w:t>d) RPT</w:t>
        </w:r>
      </w:ins>
    </w:p>
    <w:p w:rsidR="00EB40DB" w:rsidRDefault="00EB40DB" w:rsidP="00EB40DB">
      <w:pPr>
        <w:pStyle w:val="Heading4"/>
        <w:shd w:val="clear" w:color="auto" w:fill="FFFFFF"/>
        <w:spacing w:before="0" w:line="312" w:lineRule="atLeast"/>
        <w:textAlignment w:val="baseline"/>
        <w:rPr>
          <w:ins w:id="146" w:author="Unknown"/>
          <w:rFonts w:ascii="Verdana" w:hAnsi="Verdana"/>
          <w:b w:val="0"/>
          <w:bCs w:val="0"/>
          <w:color w:val="444444"/>
          <w:spacing w:val="-5"/>
          <w:sz w:val="36"/>
          <w:szCs w:val="36"/>
        </w:rPr>
      </w:pPr>
      <w:ins w:id="147" w:author="Unknown"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t>19) ______________ is not a Bug Tracking Tool?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48" w:author="Unknown"/>
          <w:rFonts w:ascii="Verdana" w:hAnsi="Verdana"/>
          <w:color w:val="000000"/>
        </w:rPr>
      </w:pPr>
      <w:ins w:id="149" w:author="Unknown">
        <w:r>
          <w:rPr>
            <w:rFonts w:ascii="Verdana" w:hAnsi="Verdana"/>
            <w:color w:val="000000"/>
          </w:rPr>
          <w:t xml:space="preserve">a) </w:t>
        </w:r>
        <w:proofErr w:type="spellStart"/>
        <w:r>
          <w:rPr>
            <w:rFonts w:ascii="Verdana" w:hAnsi="Verdana"/>
            <w:color w:val="000000"/>
          </w:rPr>
          <w:t>Bugzilla</w:t>
        </w:r>
        <w:proofErr w:type="spellEnd"/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50" w:author="Unknown"/>
          <w:rFonts w:ascii="Verdana" w:hAnsi="Verdana"/>
          <w:color w:val="000000"/>
        </w:rPr>
      </w:pPr>
      <w:ins w:id="151" w:author="Unknown">
        <w:r>
          <w:rPr>
            <w:rFonts w:ascii="Verdana" w:hAnsi="Verdana"/>
            <w:color w:val="000000"/>
          </w:rPr>
          <w:t>b) Mantis</w:t>
        </w:r>
      </w:ins>
    </w:p>
    <w:p w:rsidR="00EB40DB" w:rsidRP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52" w:author="Unknown"/>
          <w:rFonts w:ascii="Verdana" w:hAnsi="Verdana"/>
          <w:b/>
          <w:color w:val="000000"/>
        </w:rPr>
      </w:pPr>
      <w:ins w:id="153" w:author="Unknown">
        <w:r w:rsidRPr="00EB40DB">
          <w:rPr>
            <w:rFonts w:ascii="Verdana" w:hAnsi="Verdana"/>
            <w:b/>
            <w:color w:val="000000"/>
          </w:rPr>
          <w:t>c) Cucumber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54" w:author="Unknown"/>
          <w:rFonts w:ascii="Verdana" w:hAnsi="Verdana"/>
          <w:color w:val="000000"/>
        </w:rPr>
      </w:pPr>
      <w:ins w:id="155" w:author="Unknown">
        <w:r>
          <w:rPr>
            <w:rFonts w:ascii="Verdana" w:hAnsi="Verdana"/>
            <w:color w:val="000000"/>
          </w:rPr>
          <w:t xml:space="preserve">d) </w:t>
        </w:r>
        <w:proofErr w:type="spellStart"/>
        <w:r>
          <w:rPr>
            <w:rFonts w:ascii="Verdana" w:hAnsi="Verdana"/>
            <w:color w:val="000000"/>
          </w:rPr>
          <w:t>BugHost</w:t>
        </w:r>
        <w:proofErr w:type="spellEnd"/>
      </w:ins>
    </w:p>
    <w:p w:rsidR="00EB40DB" w:rsidRDefault="00EB40DB" w:rsidP="00EB40DB">
      <w:pPr>
        <w:pStyle w:val="Heading4"/>
        <w:shd w:val="clear" w:color="auto" w:fill="FFFFFF"/>
        <w:spacing w:before="0" w:line="312" w:lineRule="atLeast"/>
        <w:textAlignment w:val="baseline"/>
        <w:rPr>
          <w:ins w:id="156" w:author="Unknown"/>
          <w:rFonts w:ascii="Verdana" w:hAnsi="Verdana"/>
          <w:b w:val="0"/>
          <w:bCs w:val="0"/>
          <w:color w:val="444444"/>
          <w:spacing w:val="-5"/>
          <w:sz w:val="36"/>
          <w:szCs w:val="36"/>
        </w:rPr>
      </w:pPr>
      <w:ins w:id="157" w:author="Unknown"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lastRenderedPageBreak/>
          <w:t>20) ______________ is not a Mobile Test Tool?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58" w:author="Unknown"/>
          <w:rFonts w:ascii="Verdana" w:hAnsi="Verdana"/>
          <w:color w:val="000000"/>
        </w:rPr>
      </w:pPr>
      <w:ins w:id="159" w:author="Unknown">
        <w:r>
          <w:rPr>
            <w:rFonts w:ascii="Verdana" w:hAnsi="Verdana"/>
            <w:color w:val="000000"/>
          </w:rPr>
          <w:t xml:space="preserve">a) </w:t>
        </w:r>
        <w:proofErr w:type="spellStart"/>
        <w:r>
          <w:rPr>
            <w:rFonts w:ascii="Verdana" w:hAnsi="Verdana"/>
            <w:color w:val="000000"/>
          </w:rPr>
          <w:t>Appium</w:t>
        </w:r>
        <w:proofErr w:type="spellEnd"/>
      </w:ins>
    </w:p>
    <w:p w:rsidR="00EB40DB" w:rsidRP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60" w:author="Unknown"/>
          <w:rFonts w:ascii="Verdana" w:hAnsi="Verdana"/>
          <w:b/>
          <w:color w:val="000000"/>
        </w:rPr>
      </w:pPr>
      <w:ins w:id="161" w:author="Unknown">
        <w:r w:rsidRPr="00EB40DB">
          <w:rPr>
            <w:rFonts w:ascii="Verdana" w:hAnsi="Verdana"/>
            <w:b/>
            <w:color w:val="000000"/>
          </w:rPr>
          <w:t>b) Mantis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62" w:author="Unknown"/>
          <w:rFonts w:ascii="Verdana" w:hAnsi="Verdana"/>
          <w:color w:val="000000"/>
        </w:rPr>
      </w:pPr>
      <w:ins w:id="163" w:author="Unknown">
        <w:r>
          <w:rPr>
            <w:rFonts w:ascii="Verdana" w:hAnsi="Verdana"/>
            <w:color w:val="000000"/>
          </w:rPr>
          <w:t>c) Silk Mobile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64" w:author="Unknown"/>
          <w:rFonts w:ascii="Verdana" w:hAnsi="Verdana"/>
          <w:color w:val="000000"/>
        </w:rPr>
      </w:pPr>
      <w:ins w:id="165" w:author="Unknown">
        <w:r>
          <w:rPr>
            <w:rFonts w:ascii="Verdana" w:hAnsi="Verdana"/>
            <w:color w:val="000000"/>
          </w:rPr>
          <w:t xml:space="preserve">d) </w:t>
        </w:r>
        <w:proofErr w:type="spellStart"/>
        <w:r>
          <w:rPr>
            <w:rFonts w:ascii="Verdana" w:hAnsi="Verdana"/>
            <w:color w:val="000000"/>
          </w:rPr>
          <w:t>Ranorex</w:t>
        </w:r>
        <w:proofErr w:type="spellEnd"/>
      </w:ins>
    </w:p>
    <w:p w:rsidR="00EB40DB" w:rsidRDefault="00EB40DB" w:rsidP="00EB40DB">
      <w:pPr>
        <w:pStyle w:val="Heading4"/>
        <w:shd w:val="clear" w:color="auto" w:fill="FFFFFF"/>
        <w:spacing w:before="0" w:line="312" w:lineRule="atLeast"/>
        <w:textAlignment w:val="baseline"/>
        <w:rPr>
          <w:ins w:id="166" w:author="Unknown"/>
          <w:rFonts w:ascii="Verdana" w:hAnsi="Verdana"/>
          <w:b w:val="0"/>
          <w:bCs w:val="0"/>
          <w:color w:val="444444"/>
          <w:spacing w:val="-5"/>
          <w:sz w:val="36"/>
          <w:szCs w:val="36"/>
        </w:rPr>
      </w:pPr>
      <w:ins w:id="167" w:author="Unknown"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t>21) ______________ is not a Test Management Tool?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68" w:author="Unknown"/>
          <w:rFonts w:ascii="Verdana" w:hAnsi="Verdana"/>
          <w:color w:val="000000"/>
        </w:rPr>
      </w:pPr>
      <w:ins w:id="169" w:author="Unknown">
        <w:r>
          <w:rPr>
            <w:rFonts w:ascii="Verdana" w:hAnsi="Verdana"/>
            <w:color w:val="000000"/>
          </w:rPr>
          <w:t>a) HP ALM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70" w:author="Unknown"/>
          <w:rFonts w:ascii="Verdana" w:hAnsi="Verdana"/>
          <w:color w:val="000000"/>
        </w:rPr>
      </w:pPr>
      <w:ins w:id="171" w:author="Unknown">
        <w:r>
          <w:rPr>
            <w:rFonts w:ascii="Verdana" w:hAnsi="Verdana"/>
            <w:color w:val="000000"/>
          </w:rPr>
          <w:t xml:space="preserve">b) </w:t>
        </w:r>
        <w:proofErr w:type="spellStart"/>
        <w:r>
          <w:rPr>
            <w:rFonts w:ascii="Verdana" w:hAnsi="Verdana"/>
            <w:color w:val="000000"/>
          </w:rPr>
          <w:t>Jira</w:t>
        </w:r>
        <w:proofErr w:type="spellEnd"/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72" w:author="Unknown"/>
          <w:rFonts w:ascii="Verdana" w:hAnsi="Verdana"/>
          <w:color w:val="000000"/>
        </w:rPr>
      </w:pPr>
      <w:ins w:id="173" w:author="Unknown">
        <w:r>
          <w:rPr>
            <w:rFonts w:ascii="Verdana" w:hAnsi="Verdana"/>
            <w:color w:val="000000"/>
          </w:rPr>
          <w:t xml:space="preserve">c) </w:t>
        </w:r>
        <w:proofErr w:type="spellStart"/>
        <w:r>
          <w:rPr>
            <w:rFonts w:ascii="Verdana" w:hAnsi="Verdana"/>
            <w:color w:val="000000"/>
          </w:rPr>
          <w:t>TestLink</w:t>
        </w:r>
        <w:proofErr w:type="spellEnd"/>
      </w:ins>
    </w:p>
    <w:p w:rsidR="00EB40DB" w:rsidRP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74" w:author="Unknown"/>
          <w:rFonts w:ascii="Verdana" w:hAnsi="Verdana"/>
          <w:b/>
          <w:color w:val="000000"/>
        </w:rPr>
      </w:pPr>
      <w:ins w:id="175" w:author="Unknown">
        <w:r w:rsidRPr="00EB40DB">
          <w:rPr>
            <w:rFonts w:ascii="Verdana" w:hAnsi="Verdana"/>
            <w:b/>
            <w:color w:val="000000"/>
          </w:rPr>
          <w:t xml:space="preserve">d) </w:t>
        </w:r>
        <w:proofErr w:type="spellStart"/>
        <w:r w:rsidRPr="00EB40DB">
          <w:rPr>
            <w:rFonts w:ascii="Verdana" w:hAnsi="Verdana"/>
            <w:b/>
            <w:color w:val="000000"/>
          </w:rPr>
          <w:t>Sahi</w:t>
        </w:r>
        <w:proofErr w:type="spellEnd"/>
      </w:ins>
    </w:p>
    <w:p w:rsidR="00EB40DB" w:rsidRDefault="00EB40DB" w:rsidP="00EB40DB">
      <w:pPr>
        <w:pStyle w:val="Heading4"/>
        <w:shd w:val="clear" w:color="auto" w:fill="FFFFFF"/>
        <w:spacing w:before="0" w:line="312" w:lineRule="atLeast"/>
        <w:textAlignment w:val="baseline"/>
        <w:rPr>
          <w:ins w:id="176" w:author="Unknown"/>
          <w:rFonts w:ascii="Verdana" w:hAnsi="Verdana"/>
          <w:b w:val="0"/>
          <w:bCs w:val="0"/>
          <w:color w:val="444444"/>
          <w:spacing w:val="-5"/>
          <w:sz w:val="36"/>
          <w:szCs w:val="36"/>
        </w:rPr>
      </w:pPr>
      <w:ins w:id="177" w:author="Unknown">
        <w:r>
          <w:rPr>
            <w:rFonts w:ascii="Verdana" w:hAnsi="Verdana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t>22) Selenium supports ____________Testing Level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78" w:author="Unknown"/>
          <w:rFonts w:ascii="Verdana" w:hAnsi="Verdana"/>
          <w:color w:val="000000"/>
        </w:rPr>
      </w:pPr>
      <w:ins w:id="179" w:author="Unknown">
        <w:r>
          <w:rPr>
            <w:rFonts w:ascii="Verdana" w:hAnsi="Verdana"/>
            <w:color w:val="000000"/>
          </w:rPr>
          <w:t>a) Unit Testing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80" w:author="Unknown"/>
          <w:rFonts w:ascii="Verdana" w:hAnsi="Verdana"/>
          <w:color w:val="000000"/>
        </w:rPr>
      </w:pPr>
      <w:ins w:id="181" w:author="Unknown">
        <w:r>
          <w:rPr>
            <w:rFonts w:ascii="Verdana" w:hAnsi="Verdana"/>
            <w:color w:val="000000"/>
          </w:rPr>
          <w:t>b) Integration Testing</w:t>
        </w:r>
      </w:ins>
    </w:p>
    <w:p w:rsidR="00EB40DB" w:rsidRP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82" w:author="Unknown"/>
          <w:rFonts w:ascii="Verdana" w:hAnsi="Verdana"/>
          <w:b/>
          <w:color w:val="000000"/>
        </w:rPr>
      </w:pPr>
      <w:ins w:id="183" w:author="Unknown">
        <w:r w:rsidRPr="00EB40DB">
          <w:rPr>
            <w:rFonts w:ascii="Verdana" w:hAnsi="Verdana"/>
            <w:b/>
            <w:color w:val="000000"/>
          </w:rPr>
          <w:t>c) System Testing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84" w:author="Unknown"/>
          <w:rFonts w:ascii="Verdana" w:hAnsi="Verdana"/>
          <w:color w:val="000000"/>
        </w:rPr>
      </w:pPr>
      <w:ins w:id="185" w:author="Unknown">
        <w:r>
          <w:rPr>
            <w:rFonts w:ascii="Verdana" w:hAnsi="Verdana"/>
            <w:color w:val="000000"/>
          </w:rPr>
          <w:t>d) Acceptance Testing</w:t>
        </w:r>
      </w:ins>
    </w:p>
    <w:p w:rsidR="00EB40DB" w:rsidRDefault="00EB40DB" w:rsidP="00EB40DB">
      <w:pPr>
        <w:pStyle w:val="Heading4"/>
        <w:shd w:val="clear" w:color="auto" w:fill="FFFFFF"/>
        <w:spacing w:before="0" w:line="312" w:lineRule="atLeast"/>
        <w:textAlignment w:val="baseline"/>
        <w:rPr>
          <w:ins w:id="186" w:author="Unknown"/>
          <w:rFonts w:ascii="Verdana" w:hAnsi="Verdana"/>
          <w:b w:val="0"/>
          <w:bCs w:val="0"/>
          <w:color w:val="444444"/>
          <w:spacing w:val="-5"/>
          <w:sz w:val="36"/>
          <w:szCs w:val="36"/>
        </w:rPr>
      </w:pPr>
      <w:ins w:id="187" w:author="Unknown">
        <w:r>
          <w:rPr>
            <w:rStyle w:val="Emphasis"/>
            <w:rFonts w:ascii="inherit" w:hAnsi="inherit"/>
            <w:b w:val="0"/>
            <w:bCs w:val="0"/>
            <w:color w:val="0000FF"/>
            <w:spacing w:val="-5"/>
            <w:sz w:val="36"/>
            <w:szCs w:val="36"/>
            <w:bdr w:val="none" w:sz="0" w:space="0" w:color="auto" w:frame="1"/>
          </w:rPr>
          <w:t>Answers:</w:t>
        </w:r>
      </w:ins>
    </w:p>
    <w:p w:rsidR="00EB40DB" w:rsidRDefault="00EB40DB" w:rsidP="00EB40D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ins w:id="188" w:author="Unknown"/>
          <w:rFonts w:ascii="Verdana" w:hAnsi="Verdana"/>
          <w:color w:val="000000"/>
        </w:rPr>
      </w:pPr>
      <w:ins w:id="189" w:author="Unknown">
        <w:r>
          <w:rPr>
            <w:rFonts w:ascii="Verdana" w:hAnsi="Verdana"/>
            <w:color w:val="000000"/>
          </w:rPr>
          <w:t>1) c (VBScript)</w:t>
        </w:r>
        <w:r>
          <w:rPr>
            <w:rFonts w:ascii="Verdana" w:hAnsi="Verdana"/>
            <w:color w:val="000000"/>
          </w:rPr>
          <w:br/>
          <w:t>2) b (Maven)</w:t>
        </w:r>
        <w:r>
          <w:rPr>
            <w:rFonts w:ascii="Verdana" w:hAnsi="Verdana"/>
            <w:color w:val="000000"/>
          </w:rPr>
          <w:br/>
          <w:t>3) d (Selenium Grid)</w:t>
        </w:r>
        <w:r>
          <w:rPr>
            <w:rFonts w:ascii="Verdana" w:hAnsi="Verdana"/>
            <w:color w:val="000000"/>
          </w:rPr>
          <w:br/>
          <w:t>4) a (Selenium IDE)</w:t>
        </w:r>
        <w:r>
          <w:rPr>
            <w:rFonts w:ascii="Verdana" w:hAnsi="Verdana"/>
            <w:color w:val="000000"/>
          </w:rPr>
          <w:br/>
          <w:t>5) d (Testing Framework)</w:t>
        </w:r>
        <w:r>
          <w:rPr>
            <w:rFonts w:ascii="Verdana" w:hAnsi="Verdana"/>
            <w:color w:val="000000"/>
          </w:rPr>
          <w:br/>
          <w:t>6) c (Build Automation Tool)</w:t>
        </w:r>
        <w:r>
          <w:rPr>
            <w:rFonts w:ascii="Verdana" w:hAnsi="Verdana"/>
            <w:color w:val="000000"/>
          </w:rPr>
          <w:br/>
          <w:t>7) d (Selenium Grid)</w:t>
        </w:r>
        <w:r>
          <w:rPr>
            <w:rFonts w:ascii="Verdana" w:hAnsi="Verdana"/>
            <w:color w:val="000000"/>
          </w:rPr>
          <w:br/>
          <w:t>8) c (Mozilla Firefox)</w:t>
        </w:r>
        <w:r>
          <w:rPr>
            <w:rFonts w:ascii="Verdana" w:hAnsi="Verdana"/>
            <w:color w:val="000000"/>
          </w:rPr>
          <w:br/>
          <w:t>9) a (Continuous Integration Tool)</w:t>
        </w:r>
        <w:r>
          <w:rPr>
            <w:rFonts w:ascii="Verdana" w:hAnsi="Verdana"/>
            <w:color w:val="000000"/>
          </w:rPr>
          <w:br/>
          <w:t>10) b (Inspecting Elements)</w:t>
        </w:r>
        <w:r>
          <w:rPr>
            <w:rFonts w:ascii="Verdana" w:hAnsi="Verdana"/>
            <w:color w:val="000000"/>
          </w:rPr>
          <w:br/>
          <w:t>11) c (Open Source)</w:t>
        </w:r>
        <w:r>
          <w:rPr>
            <w:rFonts w:ascii="Verdana" w:hAnsi="Verdana"/>
            <w:color w:val="000000"/>
          </w:rPr>
          <w:br/>
          <w:t>12) d (Supports Web based Applications only)</w:t>
        </w:r>
        <w:r>
          <w:rPr>
            <w:rFonts w:ascii="Verdana" w:hAnsi="Verdana"/>
            <w:color w:val="000000"/>
          </w:rPr>
          <w:br/>
          <w:t>13) c (Mobile Web Applications)</w:t>
        </w:r>
        <w:r>
          <w:rPr>
            <w:rFonts w:ascii="Verdana" w:hAnsi="Verdana"/>
            <w:color w:val="000000"/>
          </w:rPr>
          <w:br/>
          <w:t>14) c (Programming)</w:t>
        </w:r>
        <w:r>
          <w:rPr>
            <w:rFonts w:ascii="Verdana" w:hAnsi="Verdana"/>
            <w:color w:val="000000"/>
          </w:rPr>
          <w:br/>
          <w:t>15) a (Recording)</w:t>
        </w:r>
        <w:r>
          <w:rPr>
            <w:rFonts w:ascii="Verdana" w:hAnsi="Verdana"/>
            <w:color w:val="000000"/>
          </w:rPr>
          <w:br/>
          <w:t>16) c (Page Inspector)</w:t>
        </w:r>
        <w:r>
          <w:rPr>
            <w:rFonts w:ascii="Verdana" w:hAnsi="Verdana"/>
            <w:color w:val="000000"/>
          </w:rPr>
          <w:br/>
          <w:t>17) d (RPT)</w:t>
        </w:r>
        <w:r>
          <w:rPr>
            <w:rFonts w:ascii="Verdana" w:hAnsi="Verdana"/>
            <w:color w:val="000000"/>
          </w:rPr>
          <w:br/>
        </w:r>
        <w:r>
          <w:rPr>
            <w:rFonts w:ascii="Verdana" w:hAnsi="Verdana"/>
            <w:color w:val="000000"/>
          </w:rPr>
          <w:lastRenderedPageBreak/>
          <w:t>18) b (UFT/QTP)</w:t>
        </w:r>
        <w:r>
          <w:rPr>
            <w:rFonts w:ascii="Verdana" w:hAnsi="Verdana"/>
            <w:color w:val="000000"/>
          </w:rPr>
          <w:br/>
          <w:t>19) c (Cucumber)</w:t>
        </w:r>
        <w:r>
          <w:rPr>
            <w:rFonts w:ascii="Verdana" w:hAnsi="Verdana"/>
            <w:color w:val="000000"/>
          </w:rPr>
          <w:br/>
          <w:t>20) b (Mantis)</w:t>
        </w:r>
        <w:r>
          <w:rPr>
            <w:rFonts w:ascii="Verdana" w:hAnsi="Verdana"/>
            <w:color w:val="000000"/>
          </w:rPr>
          <w:br/>
          <w:t>21) d (</w:t>
        </w:r>
        <w:proofErr w:type="spellStart"/>
        <w:r>
          <w:rPr>
            <w:rFonts w:ascii="Verdana" w:hAnsi="Verdana"/>
            <w:color w:val="000000"/>
          </w:rPr>
          <w:t>Sahi</w:t>
        </w:r>
        <w:proofErr w:type="spellEnd"/>
        <w:r>
          <w:rPr>
            <w:rFonts w:ascii="Verdana" w:hAnsi="Verdana"/>
            <w:color w:val="000000"/>
          </w:rPr>
          <w:t>)</w:t>
        </w:r>
        <w:r>
          <w:rPr>
            <w:rFonts w:ascii="Verdana" w:hAnsi="Verdana"/>
            <w:color w:val="000000"/>
          </w:rPr>
          <w:br/>
          <w:t>22) c (System Testing)</w:t>
        </w:r>
      </w:ins>
    </w:p>
    <w:p w:rsidR="00EB40DB" w:rsidRDefault="00EB40DB"/>
    <w:sectPr w:rsidR="00EB40DB" w:rsidSect="00DA4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0E92"/>
    <w:multiLevelType w:val="multilevel"/>
    <w:tmpl w:val="68BA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B485E"/>
    <w:multiLevelType w:val="multilevel"/>
    <w:tmpl w:val="1C90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30DD4"/>
    <w:multiLevelType w:val="multilevel"/>
    <w:tmpl w:val="536C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8847E8"/>
    <w:multiLevelType w:val="multilevel"/>
    <w:tmpl w:val="A054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2E08A2"/>
    <w:multiLevelType w:val="multilevel"/>
    <w:tmpl w:val="BEB0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A73365"/>
    <w:multiLevelType w:val="multilevel"/>
    <w:tmpl w:val="D6B2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DF0DE0"/>
    <w:multiLevelType w:val="multilevel"/>
    <w:tmpl w:val="F638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5A5863"/>
    <w:multiLevelType w:val="multilevel"/>
    <w:tmpl w:val="2DF0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7732C1"/>
    <w:multiLevelType w:val="multilevel"/>
    <w:tmpl w:val="9E46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6E1E7F"/>
    <w:multiLevelType w:val="multilevel"/>
    <w:tmpl w:val="27EA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051DCD"/>
    <w:multiLevelType w:val="multilevel"/>
    <w:tmpl w:val="CF18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4E2BE7"/>
    <w:multiLevelType w:val="multilevel"/>
    <w:tmpl w:val="FAEC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DB710E"/>
    <w:multiLevelType w:val="multilevel"/>
    <w:tmpl w:val="D536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F87BE7"/>
    <w:multiLevelType w:val="multilevel"/>
    <w:tmpl w:val="27B2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CA7DF0"/>
    <w:multiLevelType w:val="multilevel"/>
    <w:tmpl w:val="6DB8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3B486D"/>
    <w:multiLevelType w:val="multilevel"/>
    <w:tmpl w:val="8914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7B6392"/>
    <w:multiLevelType w:val="multilevel"/>
    <w:tmpl w:val="627E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CB1774"/>
    <w:multiLevelType w:val="multilevel"/>
    <w:tmpl w:val="EC1A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8A5118"/>
    <w:multiLevelType w:val="multilevel"/>
    <w:tmpl w:val="8AD8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5B4F63"/>
    <w:multiLevelType w:val="multilevel"/>
    <w:tmpl w:val="82A6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3"/>
  </w:num>
  <w:num w:numId="5">
    <w:abstractNumId w:val="15"/>
  </w:num>
  <w:num w:numId="6">
    <w:abstractNumId w:val="1"/>
  </w:num>
  <w:num w:numId="7">
    <w:abstractNumId w:val="0"/>
  </w:num>
  <w:num w:numId="8">
    <w:abstractNumId w:val="4"/>
  </w:num>
  <w:num w:numId="9">
    <w:abstractNumId w:val="13"/>
  </w:num>
  <w:num w:numId="10">
    <w:abstractNumId w:val="11"/>
  </w:num>
  <w:num w:numId="11">
    <w:abstractNumId w:val="19"/>
  </w:num>
  <w:num w:numId="12">
    <w:abstractNumId w:val="7"/>
  </w:num>
  <w:num w:numId="13">
    <w:abstractNumId w:val="9"/>
  </w:num>
  <w:num w:numId="14">
    <w:abstractNumId w:val="16"/>
  </w:num>
  <w:num w:numId="15">
    <w:abstractNumId w:val="18"/>
  </w:num>
  <w:num w:numId="16">
    <w:abstractNumId w:val="2"/>
  </w:num>
  <w:num w:numId="17">
    <w:abstractNumId w:val="12"/>
  </w:num>
  <w:num w:numId="18">
    <w:abstractNumId w:val="5"/>
  </w:num>
  <w:num w:numId="19">
    <w:abstractNumId w:val="17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514E4"/>
    <w:rsid w:val="00456366"/>
    <w:rsid w:val="008514E4"/>
    <w:rsid w:val="00DA4E40"/>
    <w:rsid w:val="00EB4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E40"/>
  </w:style>
  <w:style w:type="paragraph" w:styleId="Heading3">
    <w:name w:val="heading 3"/>
    <w:basedOn w:val="Normal"/>
    <w:link w:val="Heading3Char"/>
    <w:uiPriority w:val="9"/>
    <w:qFormat/>
    <w:rsid w:val="008514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0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14E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514E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0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B4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B40D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4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284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8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7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5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80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439210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0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6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2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1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437762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0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3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9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2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9118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0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72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279599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7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2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1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9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279389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2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6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92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34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166139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1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6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206072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6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26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084473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23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69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1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426020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3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1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74229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4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51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8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66150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9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1906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6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6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1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691468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4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6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1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073708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8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3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9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078768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6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56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72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7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180098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8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09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345767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7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2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859948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3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9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436992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96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4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72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onlineinterviewquestions.com/selenium-mcq/" TargetMode="External"/><Relationship Id="rId21" Type="http://schemas.openxmlformats.org/officeDocument/2006/relationships/hyperlink" Target="https://www.onlineinterviewquestions.com/selenium-mcq/" TargetMode="External"/><Relationship Id="rId42" Type="http://schemas.openxmlformats.org/officeDocument/2006/relationships/control" Target="activeX/activeX29.xml"/><Relationship Id="rId47" Type="http://schemas.openxmlformats.org/officeDocument/2006/relationships/control" Target="activeX/activeX33.xml"/><Relationship Id="rId63" Type="http://schemas.openxmlformats.org/officeDocument/2006/relationships/control" Target="activeX/activeX46.xml"/><Relationship Id="rId68" Type="http://schemas.openxmlformats.org/officeDocument/2006/relationships/control" Target="activeX/activeX50.xml"/><Relationship Id="rId84" Type="http://schemas.openxmlformats.org/officeDocument/2006/relationships/hyperlink" Target="https://www.onlineinterviewquestions.com/selenium-mcq/" TargetMode="External"/><Relationship Id="rId89" Type="http://schemas.openxmlformats.org/officeDocument/2006/relationships/hyperlink" Target="https://www.onlineinterviewquestions.com/selenium-mcq/" TargetMode="External"/><Relationship Id="rId7" Type="http://schemas.openxmlformats.org/officeDocument/2006/relationships/control" Target="activeX/activeX1.xml"/><Relationship Id="rId71" Type="http://schemas.openxmlformats.org/officeDocument/2006/relationships/control" Target="activeX/activeX52.xml"/><Relationship Id="rId92" Type="http://schemas.openxmlformats.org/officeDocument/2006/relationships/control" Target="activeX/activeX69.xml"/><Relationship Id="rId2" Type="http://schemas.openxmlformats.org/officeDocument/2006/relationships/numbering" Target="numbering.xml"/><Relationship Id="rId16" Type="http://schemas.openxmlformats.org/officeDocument/2006/relationships/hyperlink" Target="https://www.onlineinterviewquestions.com/selenium-mcq/" TargetMode="External"/><Relationship Id="rId29" Type="http://schemas.openxmlformats.org/officeDocument/2006/relationships/control" Target="activeX/activeX19.xml"/><Relationship Id="rId11" Type="http://schemas.openxmlformats.org/officeDocument/2006/relationships/hyperlink" Target="https://www.onlineinterviewquestions.com/selenium-mcq/" TargetMode="External"/><Relationship Id="rId24" Type="http://schemas.openxmlformats.org/officeDocument/2006/relationships/control" Target="activeX/activeX15.xml"/><Relationship Id="rId32" Type="http://schemas.openxmlformats.org/officeDocument/2006/relationships/control" Target="activeX/activeX21.xml"/><Relationship Id="rId37" Type="http://schemas.openxmlformats.org/officeDocument/2006/relationships/control" Target="activeX/activeX25.xml"/><Relationship Id="rId40" Type="http://schemas.openxmlformats.org/officeDocument/2006/relationships/control" Target="activeX/activeX27.xml"/><Relationship Id="rId45" Type="http://schemas.openxmlformats.org/officeDocument/2006/relationships/control" Target="activeX/activeX31.xml"/><Relationship Id="rId53" Type="http://schemas.openxmlformats.org/officeDocument/2006/relationships/control" Target="activeX/activeX38.xml"/><Relationship Id="rId58" Type="http://schemas.openxmlformats.org/officeDocument/2006/relationships/control" Target="activeX/activeX42.xml"/><Relationship Id="rId66" Type="http://schemas.openxmlformats.org/officeDocument/2006/relationships/control" Target="activeX/activeX48.xml"/><Relationship Id="rId74" Type="http://schemas.openxmlformats.org/officeDocument/2006/relationships/hyperlink" Target="https://www.onlineinterviewquestions.com/selenium-mcq/" TargetMode="External"/><Relationship Id="rId79" Type="http://schemas.openxmlformats.org/officeDocument/2006/relationships/hyperlink" Target="https://www.onlineinterviewquestions.com/selenium-mcq/" TargetMode="External"/><Relationship Id="rId87" Type="http://schemas.openxmlformats.org/officeDocument/2006/relationships/control" Target="activeX/activeX65.xml"/><Relationship Id="rId102" Type="http://schemas.openxmlformats.org/officeDocument/2006/relationships/control" Target="activeX/activeX77.xml"/><Relationship Id="rId5" Type="http://schemas.openxmlformats.org/officeDocument/2006/relationships/webSettings" Target="webSettings.xml"/><Relationship Id="rId61" Type="http://schemas.openxmlformats.org/officeDocument/2006/relationships/control" Target="activeX/activeX44.xml"/><Relationship Id="rId82" Type="http://schemas.openxmlformats.org/officeDocument/2006/relationships/control" Target="activeX/activeX61.xml"/><Relationship Id="rId90" Type="http://schemas.openxmlformats.org/officeDocument/2006/relationships/control" Target="activeX/activeX67.xml"/><Relationship Id="rId95" Type="http://schemas.openxmlformats.org/officeDocument/2006/relationships/control" Target="activeX/activeX71.xml"/><Relationship Id="rId19" Type="http://schemas.openxmlformats.org/officeDocument/2006/relationships/control" Target="activeX/activeX11.xml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3.xml"/><Relationship Id="rId43" Type="http://schemas.openxmlformats.org/officeDocument/2006/relationships/control" Target="activeX/activeX30.xml"/><Relationship Id="rId48" Type="http://schemas.openxmlformats.org/officeDocument/2006/relationships/control" Target="activeX/activeX34.xml"/><Relationship Id="rId56" Type="http://schemas.openxmlformats.org/officeDocument/2006/relationships/control" Target="activeX/activeX40.xml"/><Relationship Id="rId64" Type="http://schemas.openxmlformats.org/officeDocument/2006/relationships/hyperlink" Target="https://www.onlineinterviewquestions.com/selenium-mcq/" TargetMode="External"/><Relationship Id="rId69" Type="http://schemas.openxmlformats.org/officeDocument/2006/relationships/hyperlink" Target="https://www.onlineinterviewquestions.com/selenium-mcq/" TargetMode="External"/><Relationship Id="rId77" Type="http://schemas.openxmlformats.org/officeDocument/2006/relationships/control" Target="activeX/activeX57.xml"/><Relationship Id="rId100" Type="http://schemas.openxmlformats.org/officeDocument/2006/relationships/control" Target="activeX/activeX75.xml"/><Relationship Id="rId105" Type="http://schemas.openxmlformats.org/officeDocument/2006/relationships/fontTable" Target="fontTable.xml"/><Relationship Id="rId8" Type="http://schemas.openxmlformats.org/officeDocument/2006/relationships/control" Target="activeX/activeX2.xml"/><Relationship Id="rId51" Type="http://schemas.openxmlformats.org/officeDocument/2006/relationships/control" Target="activeX/activeX36.xml"/><Relationship Id="rId72" Type="http://schemas.openxmlformats.org/officeDocument/2006/relationships/control" Target="activeX/activeX53.xml"/><Relationship Id="rId80" Type="http://schemas.openxmlformats.org/officeDocument/2006/relationships/control" Target="activeX/activeX59.xml"/><Relationship Id="rId85" Type="http://schemas.openxmlformats.org/officeDocument/2006/relationships/control" Target="activeX/activeX63.xml"/><Relationship Id="rId93" Type="http://schemas.openxmlformats.org/officeDocument/2006/relationships/control" Target="activeX/activeX70.xml"/><Relationship Id="rId98" Type="http://schemas.openxmlformats.org/officeDocument/2006/relationships/control" Target="activeX/activeX74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2.xml"/><Relationship Id="rId38" Type="http://schemas.openxmlformats.org/officeDocument/2006/relationships/control" Target="activeX/activeX26.xml"/><Relationship Id="rId46" Type="http://schemas.openxmlformats.org/officeDocument/2006/relationships/control" Target="activeX/activeX32.xml"/><Relationship Id="rId59" Type="http://schemas.openxmlformats.org/officeDocument/2006/relationships/hyperlink" Target="https://www.onlineinterviewquestions.com/selenium-mcq/" TargetMode="External"/><Relationship Id="rId67" Type="http://schemas.openxmlformats.org/officeDocument/2006/relationships/control" Target="activeX/activeX49.xml"/><Relationship Id="rId103" Type="http://schemas.openxmlformats.org/officeDocument/2006/relationships/control" Target="activeX/activeX78.xml"/><Relationship Id="rId20" Type="http://schemas.openxmlformats.org/officeDocument/2006/relationships/control" Target="activeX/activeX12.xml"/><Relationship Id="rId41" Type="http://schemas.openxmlformats.org/officeDocument/2006/relationships/control" Target="activeX/activeX28.xml"/><Relationship Id="rId54" Type="http://schemas.openxmlformats.org/officeDocument/2006/relationships/hyperlink" Target="https://www.onlineinterviewquestions.com/selenium-mcq/" TargetMode="External"/><Relationship Id="rId62" Type="http://schemas.openxmlformats.org/officeDocument/2006/relationships/control" Target="activeX/activeX45.xml"/><Relationship Id="rId70" Type="http://schemas.openxmlformats.org/officeDocument/2006/relationships/control" Target="activeX/activeX51.xml"/><Relationship Id="rId75" Type="http://schemas.openxmlformats.org/officeDocument/2006/relationships/control" Target="activeX/activeX55.xml"/><Relationship Id="rId83" Type="http://schemas.openxmlformats.org/officeDocument/2006/relationships/control" Target="activeX/activeX62.xml"/><Relationship Id="rId88" Type="http://schemas.openxmlformats.org/officeDocument/2006/relationships/control" Target="activeX/activeX66.xml"/><Relationship Id="rId91" Type="http://schemas.openxmlformats.org/officeDocument/2006/relationships/control" Target="activeX/activeX68.xml"/><Relationship Id="rId96" Type="http://schemas.openxmlformats.org/officeDocument/2006/relationships/control" Target="activeX/activeX72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4.xml"/><Relationship Id="rId28" Type="http://schemas.openxmlformats.org/officeDocument/2006/relationships/control" Target="activeX/activeX18.xml"/><Relationship Id="rId36" Type="http://schemas.openxmlformats.org/officeDocument/2006/relationships/control" Target="activeX/activeX24.xml"/><Relationship Id="rId49" Type="http://schemas.openxmlformats.org/officeDocument/2006/relationships/hyperlink" Target="https://www.onlineinterviewquestions.com/selenium-mcq/" TargetMode="External"/><Relationship Id="rId57" Type="http://schemas.openxmlformats.org/officeDocument/2006/relationships/control" Target="activeX/activeX41.xml"/><Relationship Id="rId106" Type="http://schemas.openxmlformats.org/officeDocument/2006/relationships/theme" Target="theme/theme1.xml"/><Relationship Id="rId10" Type="http://schemas.openxmlformats.org/officeDocument/2006/relationships/control" Target="activeX/activeX4.xml"/><Relationship Id="rId31" Type="http://schemas.openxmlformats.org/officeDocument/2006/relationships/hyperlink" Target="https://www.onlineinterviewquestions.com/selenium-mcq/" TargetMode="External"/><Relationship Id="rId44" Type="http://schemas.openxmlformats.org/officeDocument/2006/relationships/hyperlink" Target="https://www.onlineinterviewquestions.com/selenium-mcq/" TargetMode="External"/><Relationship Id="rId52" Type="http://schemas.openxmlformats.org/officeDocument/2006/relationships/control" Target="activeX/activeX37.xml"/><Relationship Id="rId60" Type="http://schemas.openxmlformats.org/officeDocument/2006/relationships/control" Target="activeX/activeX43.xml"/><Relationship Id="rId65" Type="http://schemas.openxmlformats.org/officeDocument/2006/relationships/control" Target="activeX/activeX47.xml"/><Relationship Id="rId73" Type="http://schemas.openxmlformats.org/officeDocument/2006/relationships/control" Target="activeX/activeX54.xml"/><Relationship Id="rId78" Type="http://schemas.openxmlformats.org/officeDocument/2006/relationships/control" Target="activeX/activeX58.xml"/><Relationship Id="rId81" Type="http://schemas.openxmlformats.org/officeDocument/2006/relationships/control" Target="activeX/activeX60.xml"/><Relationship Id="rId86" Type="http://schemas.openxmlformats.org/officeDocument/2006/relationships/control" Target="activeX/activeX64.xml"/><Relationship Id="rId94" Type="http://schemas.openxmlformats.org/officeDocument/2006/relationships/hyperlink" Target="https://www.onlineinterviewquestions.com/selenium-mcq/" TargetMode="External"/><Relationship Id="rId99" Type="http://schemas.openxmlformats.org/officeDocument/2006/relationships/hyperlink" Target="https://www.onlineinterviewquestions.com/selenium-mcq/" TargetMode="External"/><Relationship Id="rId101" Type="http://schemas.openxmlformats.org/officeDocument/2006/relationships/control" Target="activeX/activeX76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hyperlink" Target="https://www.onlineinterviewquestions.com/selenium-mcq/" TargetMode="External"/><Relationship Id="rId34" Type="http://schemas.openxmlformats.org/officeDocument/2006/relationships/hyperlink" Target="https://www.onlineinterviewquestions.com/selenium-mcq/" TargetMode="External"/><Relationship Id="rId50" Type="http://schemas.openxmlformats.org/officeDocument/2006/relationships/control" Target="activeX/activeX35.xml"/><Relationship Id="rId55" Type="http://schemas.openxmlformats.org/officeDocument/2006/relationships/control" Target="activeX/activeX39.xml"/><Relationship Id="rId76" Type="http://schemas.openxmlformats.org/officeDocument/2006/relationships/control" Target="activeX/activeX56.xml"/><Relationship Id="rId97" Type="http://schemas.openxmlformats.org/officeDocument/2006/relationships/control" Target="activeX/activeX73.xml"/><Relationship Id="rId104" Type="http://schemas.openxmlformats.org/officeDocument/2006/relationships/hyperlink" Target="https://www.onlineinterviewquestions.com/selenium-mcq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612DA-28F3-4492-A18B-5F0F5DE8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1959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SSC</dc:creator>
  <cp:keywords/>
  <dc:description/>
  <cp:lastModifiedBy>SSC</cp:lastModifiedBy>
  <cp:revision>3</cp:revision>
  <dcterms:created xsi:type="dcterms:W3CDTF">2020-08-24T04:30:00Z</dcterms:created>
  <dcterms:modified xsi:type="dcterms:W3CDTF">2020-09-02T05:00:00Z</dcterms:modified>
</cp:coreProperties>
</file>