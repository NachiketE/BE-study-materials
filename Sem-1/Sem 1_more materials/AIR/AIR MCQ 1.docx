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4E5" w:rsidRPr="004E29BF" w:rsidRDefault="004D54E5" w:rsidP="004D54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fldChar w:fldCharType="begin"/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instrText xml:space="preserve"> HYPERLINK "https://www.onlineinterviewquestions.com/artificial-intelligence-mcq/" \l "collapseUnfiled1" </w:instrTex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fldChar w:fldCharType="separate"/>
      </w:r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  <w:t xml:space="preserve">1. An Artificial Intelligence system developed by Terry A. </w:t>
      </w:r>
      <w:proofErr w:type="spellStart"/>
      <w:r w:rsidRPr="004D54E5">
        <w:rPr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  <w:t>Winograd</w:t>
      </w:r>
      <w:proofErr w:type="spellEnd"/>
      <w:r w:rsidRPr="004D54E5">
        <w:rPr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  <w:t xml:space="preserve"> to permit an interactive dialogue about a domain he called blocks-world.</w:t>
      </w:r>
    </w:p>
    <w:p w:rsidR="004D54E5" w:rsidRPr="004D54E5" w:rsidRDefault="004D54E5" w:rsidP="004D54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fldChar w:fldCharType="end"/>
      </w:r>
    </w:p>
    <w:p w:rsidR="004D54E5" w:rsidRPr="004D54E5" w:rsidRDefault="004D54E5" w:rsidP="004D5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0" type="#_x0000_t75" style="width:20.25pt;height:18pt" o:ole="">
            <v:imagedata r:id="rId6" o:title=""/>
          </v:shape>
          <w:control r:id="rId7" w:name="DefaultOcxName" w:shapeid="_x0000_i1280"/>
        </w:objec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 SIMD</w:t>
      </w:r>
    </w:p>
    <w:p w:rsidR="004D54E5" w:rsidRPr="004D54E5" w:rsidRDefault="004D54E5" w:rsidP="004D5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object w:dxaOrig="1440" w:dyaOrig="1440">
          <v:shape id="_x0000_i1279" type="#_x0000_t75" style="width:20.25pt;height:18pt" o:ole="">
            <v:imagedata r:id="rId6" o:title=""/>
          </v:shape>
          <w:control r:id="rId8" w:name="DefaultOcxName1" w:shapeid="_x0000_i1279"/>
        </w:objec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 STUDENT</w:t>
      </w:r>
    </w:p>
    <w:p w:rsidR="004D54E5" w:rsidRPr="004D54E5" w:rsidRDefault="004D54E5" w:rsidP="004D5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object w:dxaOrig="1440" w:dyaOrig="1440">
          <v:shape id="_x0000_i1278" type="#_x0000_t75" style="width:20.25pt;height:18pt" o:ole="">
            <v:imagedata r:id="rId6" o:title=""/>
          </v:shape>
          <w:control r:id="rId9" w:name="DefaultOcxName2" w:shapeid="_x0000_i1278"/>
        </w:objec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 SHRDLU</w:t>
      </w:r>
    </w:p>
    <w:p w:rsidR="004D54E5" w:rsidRPr="004D54E5" w:rsidRDefault="004D54E5" w:rsidP="004D5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object w:dxaOrig="1440" w:dyaOrig="1440">
          <v:shape id="_x0000_i1277" type="#_x0000_t75" style="width:20.25pt;height:18pt" o:ole="">
            <v:imagedata r:id="rId6" o:title=""/>
          </v:shape>
          <w:control r:id="rId10" w:name="HTMLOption1" w:shapeid="_x0000_i1277"/>
        </w:objec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 BACON</w:t>
      </w:r>
    </w:p>
    <w:p w:rsidR="004D54E5" w:rsidRPr="004D54E5" w:rsidRDefault="004D54E5" w:rsidP="004D54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hyperlink r:id="rId11" w:history="1"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</w:hyperlink>
    </w:p>
    <w:p w:rsidR="004D54E5" w:rsidRPr="004D54E5" w:rsidRDefault="004D54E5" w:rsidP="004D54E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SHRDLU</w:t>
      </w:r>
    </w:p>
    <w:p w:rsidR="004D54E5" w:rsidRPr="004E29BF" w:rsidRDefault="004D54E5" w:rsidP="004D54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fldChar w:fldCharType="begin"/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instrText xml:space="preserve"> HYPERLINK "https://www.onlineinterviewquestions.com/artificial-intelligence-mcq/" \l "collapseUnfiled2" </w:instrTex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fldChar w:fldCharType="separate"/>
      </w:r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  <w:t>2. What is Artificial intelligence?</w:t>
      </w:r>
    </w:p>
    <w:p w:rsidR="004D54E5" w:rsidRPr="004D54E5" w:rsidRDefault="004D54E5" w:rsidP="004D54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fldChar w:fldCharType="end"/>
      </w:r>
    </w:p>
    <w:p w:rsidR="004D54E5" w:rsidRPr="004D54E5" w:rsidRDefault="004D54E5" w:rsidP="004D5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object w:dxaOrig="1440" w:dyaOrig="1440">
          <v:shape id="_x0000_i1276" type="#_x0000_t75" style="width:20.25pt;height:18pt" o:ole="">
            <v:imagedata r:id="rId6" o:title=""/>
          </v:shape>
          <w:control r:id="rId12" w:name="DefaultOcxName3" w:shapeid="_x0000_i1276"/>
        </w:objec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 Programming with your own intelligence</w:t>
      </w:r>
    </w:p>
    <w:p w:rsidR="004D54E5" w:rsidRPr="004D54E5" w:rsidRDefault="004D54E5" w:rsidP="004D5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object w:dxaOrig="1440" w:dyaOrig="1440">
          <v:shape id="_x0000_i1275" type="#_x0000_t75" style="width:20.25pt;height:18pt" o:ole="">
            <v:imagedata r:id="rId6" o:title=""/>
          </v:shape>
          <w:control r:id="rId13" w:name="DefaultOcxName4" w:shapeid="_x0000_i1275"/>
        </w:objec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 Putting your intelligence into Computer</w:t>
      </w:r>
    </w:p>
    <w:p w:rsidR="004D54E5" w:rsidRPr="004D54E5" w:rsidRDefault="004D54E5" w:rsidP="004D5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object w:dxaOrig="1440" w:dyaOrig="1440">
          <v:shape id="_x0000_i1274" type="#_x0000_t75" style="width:20.25pt;height:18pt" o:ole="">
            <v:imagedata r:id="rId6" o:title=""/>
          </v:shape>
          <w:control r:id="rId14" w:name="DefaultOcxName5" w:shapeid="_x0000_i1274"/>
        </w:objec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 Making a Machine intelligent</w:t>
      </w:r>
    </w:p>
    <w:p w:rsidR="004D54E5" w:rsidRPr="004D54E5" w:rsidRDefault="004D54E5" w:rsidP="004D5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object w:dxaOrig="1440" w:dyaOrig="1440">
          <v:shape id="_x0000_i1273" type="#_x0000_t75" style="width:20.25pt;height:18pt" o:ole="">
            <v:imagedata r:id="rId6" o:title=""/>
          </v:shape>
          <w:control r:id="rId15" w:name="DefaultOcxName6" w:shapeid="_x0000_i1273"/>
        </w:object>
      </w:r>
      <w:r w:rsidRPr="004D54E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 Playing a Game</w:t>
      </w:r>
    </w:p>
    <w:p w:rsidR="004D54E5" w:rsidRPr="004D54E5" w:rsidRDefault="004D54E5" w:rsidP="004D54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4E29BF">
        <w:rPr>
          <w:rFonts w:ascii="Arial" w:eastAsia="Times New Roman" w:hAnsi="Arial" w:cs="Arial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F0AFF80" wp14:editId="73F89FA6">
                <wp:extent cx="304800" cy="304800"/>
                <wp:effectExtent l="0" t="0" r="0" b="0"/>
                <wp:docPr id="2" name="Rectangle 2" descr="https://a.vdo.ai/core/assets/img/cro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a.vdo.ai/core/assets/img/cros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x0J+EtQCAADq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4D54E5" w:rsidRPr="004D54E5" w:rsidRDefault="004D54E5" w:rsidP="004D54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hyperlink r:id="rId16" w:history="1"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</w:hyperlink>
    </w:p>
    <w:p w:rsidR="004D54E5" w:rsidRPr="004D54E5" w:rsidRDefault="004D54E5" w:rsidP="004D54E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4D54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Artificial intelligence is </w:t>
      </w:r>
      <w:proofErr w:type="gramStart"/>
      <w:r w:rsidRPr="004D54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Making</w:t>
      </w:r>
      <w:proofErr w:type="gramEnd"/>
      <w:r w:rsidRPr="004D54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a Machine intelligent</w:t>
      </w:r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0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"collapseUnfiled3"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2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3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3. DARPA, the agency that has funded a great deal of American Artificial Intelligence research, is part of the Department of: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5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6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7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2289" type="#_x0000_t75" style="width:20.25pt;height:18pt" o:ole="">
              <v:imagedata r:id="rId6" o:title=""/>
            </v:shape>
            <w:control r:id="rId17" w:name="DefaultOcxName7" w:shapeid="_x0000_i2289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Education</w:t>
        </w:r>
      </w:ins>
    </w:p>
    <w:p w:rsidR="004D54E5" w:rsidRPr="004D54E5" w:rsidRDefault="004D54E5" w:rsidP="004D5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8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9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71" type="#_x0000_t75" style="width:20.25pt;height:18pt" o:ole="">
              <v:imagedata r:id="rId6" o:title=""/>
            </v:shape>
            <w:control r:id="rId18" w:name="DefaultOcxName8" w:shapeid="_x0000_i1271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Defense</w:t>
        </w:r>
        <w:proofErr w:type="spellEnd"/>
      </w:ins>
    </w:p>
    <w:p w:rsidR="004D54E5" w:rsidRPr="004D54E5" w:rsidRDefault="004D54E5" w:rsidP="004D5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0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1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70" type="#_x0000_t75" style="width:20.25pt;height:18pt" o:ole="">
              <v:imagedata r:id="rId6" o:title=""/>
            </v:shape>
            <w:control r:id="rId19" w:name="DefaultOcxName9" w:shapeid="_x0000_i1270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Energy</w:t>
        </w:r>
        <w:bookmarkStart w:id="12" w:name="_GoBack"/>
        <w:bookmarkEnd w:id="12"/>
      </w:ins>
    </w:p>
    <w:p w:rsidR="004D54E5" w:rsidRPr="004D54E5" w:rsidRDefault="004D54E5" w:rsidP="004D5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9" type="#_x0000_t75" style="width:20.25pt;height:18pt" o:ole="">
              <v:imagedata r:id="rId6" o:title=""/>
            </v:shape>
            <w:control r:id="rId20" w:name="DefaultOcxName10" w:shapeid="_x0000_i1269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Justice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17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18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DARPA, the agency that has funded a great deal of American Artificial Intelligence research, is part of the Department of </w:t>
        </w:r>
        <w:proofErr w:type="spellStart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Defense</w:t>
        </w:r>
        <w:proofErr w:type="spellEnd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1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"collapseUnfiled4"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21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22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lastRenderedPageBreak/>
          <w:t>4. Who is the “father” of artificial intelligence?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8" type="#_x0000_t75" style="width:20.25pt;height:18pt" o:ole="">
              <v:imagedata r:id="rId6" o:title=""/>
            </v:shape>
            <w:control r:id="rId21" w:name="DefaultOcxName11" w:shapeid="_x0000_i1268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John McCarthy</w:t>
        </w:r>
      </w:ins>
    </w:p>
    <w:p w:rsidR="004D54E5" w:rsidRPr="004D54E5" w:rsidRDefault="004D54E5" w:rsidP="004D5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7" type="#_x0000_t75" style="width:20.25pt;height:18pt" o:ole="">
              <v:imagedata r:id="rId6" o:title=""/>
            </v:shape>
            <w:control r:id="rId22" w:name="HTMLOption2" w:shapeid="_x0000_i1267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Fisher Ada</w:t>
        </w:r>
      </w:ins>
    </w:p>
    <w:p w:rsidR="004D54E5" w:rsidRPr="004D54E5" w:rsidRDefault="004D54E5" w:rsidP="004D5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6" type="#_x0000_t75" style="width:20.25pt;height:18pt" o:ole="">
              <v:imagedata r:id="rId6" o:title=""/>
            </v:shape>
            <w:control r:id="rId23" w:name="DefaultOcxName12" w:shapeid="_x0000_i1266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Allen Newell</w:t>
        </w:r>
      </w:ins>
    </w:p>
    <w:p w:rsidR="004D54E5" w:rsidRPr="004D54E5" w:rsidRDefault="004D54E5" w:rsidP="004D5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5" type="#_x0000_t75" style="width:20.25pt;height:18pt" o:ole="">
              <v:imagedata r:id="rId6" o:title=""/>
            </v:shape>
            <w:control r:id="rId24" w:name="DefaultOcxName13" w:shapeid="_x0000_i1265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Alan Turning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35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proofErr w:type="gramStart"/>
      <w:ins w:id="36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the</w:t>
        </w:r>
        <w:proofErr w:type="gramEnd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 “father” of artificial intelligence is Fisher Ada 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"collapseUnfiled5"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39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40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5. KEE is a product of: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4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4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4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4" type="#_x0000_t75" style="width:20.25pt;height:18pt" o:ole="">
              <v:imagedata r:id="rId6" o:title=""/>
            </v:shape>
            <w:control r:id="rId25" w:name="DefaultOcxName14" w:shapeid="_x0000_i1264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IntelliCorpn</w:t>
        </w:r>
        <w:proofErr w:type="spellEnd"/>
      </w:ins>
    </w:p>
    <w:p w:rsidR="004D54E5" w:rsidRPr="004D54E5" w:rsidRDefault="004D54E5" w:rsidP="004D5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4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4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3" type="#_x0000_t75" style="width:20.25pt;height:18pt" o:ole="">
              <v:imagedata r:id="rId6" o:title=""/>
            </v:shape>
            <w:control r:id="rId26" w:name="DefaultOcxName15" w:shapeid="_x0000_i1263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Teknowledge</w:t>
        </w:r>
        <w:proofErr w:type="spellEnd"/>
      </w:ins>
    </w:p>
    <w:p w:rsidR="004D54E5" w:rsidRPr="004D54E5" w:rsidRDefault="004D54E5" w:rsidP="004D5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4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4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2" type="#_x0000_t75" style="width:20.25pt;height:18pt" o:ole="">
              <v:imagedata r:id="rId6" o:title=""/>
            </v:shape>
            <w:control r:id="rId27" w:name="DefaultOcxName16" w:shapeid="_x0000_i1262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Texas Instruments</w:t>
        </w:r>
      </w:ins>
    </w:p>
    <w:p w:rsidR="004D54E5" w:rsidRPr="004D54E5" w:rsidRDefault="004D54E5" w:rsidP="004D5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4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5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1" type="#_x0000_t75" style="width:20.25pt;height:18pt" o:ole="">
              <v:imagedata r:id="rId6" o:title=""/>
            </v:shape>
            <w:control r:id="rId28" w:name="DefaultOcxName17" w:shapeid="_x0000_i1261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Tech knowledge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5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53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54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KEE is a product of </w:t>
        </w:r>
        <w:proofErr w:type="spellStart"/>
        <w:proofErr w:type="gramStart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IntelliCorpn</w:t>
        </w:r>
        <w:proofErr w:type="spellEnd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 .</w:t>
        </w:r>
        <w:proofErr w:type="gramEnd"/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5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5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"collapseUnfiled6"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57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58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6. Default reasoning is another type of -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5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6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6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6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60" type="#_x0000_t75" style="width:20.25pt;height:18pt" o:ole="">
              <v:imagedata r:id="rId6" o:title=""/>
            </v:shape>
            <w:control r:id="rId29" w:name="DefaultOcxName18" w:shapeid="_x0000_i1260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Analogical reasoning</w:t>
        </w:r>
      </w:ins>
    </w:p>
    <w:p w:rsidR="004D54E5" w:rsidRPr="004D54E5" w:rsidRDefault="004D54E5" w:rsidP="004D5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6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6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59" type="#_x0000_t75" style="width:20.25pt;height:18pt" o:ole="">
              <v:imagedata r:id="rId6" o:title=""/>
            </v:shape>
            <w:control r:id="rId30" w:name="DefaultOcxName19" w:shapeid="_x0000_i1259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Bitonic</w:t>
        </w:r>
        <w:proofErr w:type="spellEnd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 xml:space="preserve"> reasoning</w:t>
        </w:r>
      </w:ins>
    </w:p>
    <w:p w:rsidR="004D54E5" w:rsidRPr="004D54E5" w:rsidRDefault="004D54E5" w:rsidP="004D5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6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6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58" type="#_x0000_t75" style="width:20.25pt;height:18pt" o:ole="">
              <v:imagedata r:id="rId6" o:title=""/>
            </v:shape>
            <w:control r:id="rId31" w:name="DefaultOcxName20" w:shapeid="_x0000_i1258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Non-monotonic reasoning</w:t>
        </w:r>
      </w:ins>
    </w:p>
    <w:p w:rsidR="004D54E5" w:rsidRPr="004D54E5" w:rsidRDefault="004D54E5" w:rsidP="004D5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6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6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57" type="#_x0000_t75" style="width:20.25pt;height:18pt" o:ole="">
              <v:imagedata r:id="rId6" o:title=""/>
            </v:shape>
            <w:control r:id="rId32" w:name="DefaultOcxName21" w:shapeid="_x0000_i1257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Monotonic reasoning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6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7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71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72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Default reasoning is another type of Non-monotonic reasoning.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7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7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"collapseUnfiled7"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75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76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7. Weak AI is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7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7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7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8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56" type="#_x0000_t75" style="width:20.25pt;height:18pt" o:ole="">
              <v:imagedata r:id="rId6" o:title=""/>
            </v:shape>
            <w:control r:id="rId33" w:name="DefaultOcxName22" w:shapeid="_x0000_i1256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gram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a</w:t>
        </w:r>
        <w:proofErr w:type="gramEnd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 xml:space="preserve"> set of computer programs that produce output that would be considered to reflect intelligence if it were generated by humans.</w:t>
        </w:r>
      </w:ins>
    </w:p>
    <w:p w:rsidR="004D54E5" w:rsidRPr="004D54E5" w:rsidRDefault="004D54E5" w:rsidP="004D54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8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8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lastRenderedPageBreak/>
          <w:object w:dxaOrig="1440" w:dyaOrig="1440">
            <v:shape id="_x0000_i1255" type="#_x0000_t75" style="width:20.25pt;height:18pt" o:ole="">
              <v:imagedata r:id="rId6" o:title=""/>
            </v:shape>
            <w:control r:id="rId34" w:name="DefaultOcxName23" w:shapeid="_x0000_i1255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gram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the</w:t>
        </w:r>
        <w:proofErr w:type="gramEnd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 xml:space="preserve"> study of mental faculties through the use of mental models implemented on a computer.</w:t>
        </w:r>
      </w:ins>
    </w:p>
    <w:p w:rsidR="004D54E5" w:rsidRPr="004D54E5" w:rsidRDefault="004D54E5" w:rsidP="004D54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8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8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54" type="#_x0000_t75" style="width:20.25pt;height:18pt" o:ole="">
              <v:imagedata r:id="rId6" o:title=""/>
            </v:shape>
            <w:control r:id="rId35" w:name="DefaultOcxName24" w:shapeid="_x0000_i1254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gram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the</w:t>
        </w:r>
        <w:proofErr w:type="gramEnd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 xml:space="preserve"> embodiment of human intellectual capabilities within a computer.</w:t>
        </w:r>
      </w:ins>
    </w:p>
    <w:p w:rsidR="004D54E5" w:rsidRPr="004D54E5" w:rsidRDefault="004D54E5" w:rsidP="004D54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8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8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53" type="#_x0000_t75" style="width:20.25pt;height:18pt" o:ole="">
              <v:imagedata r:id="rId6" o:title=""/>
            </v:shape>
            <w:control r:id="rId36" w:name="DefaultOcxName25" w:shapeid="_x0000_i1253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All of the above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8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8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89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90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Weak AI is the study of mental faculties through the use of mental models implemented on a computer.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9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9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"collapseUnfiled8"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93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94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8. If a robot can alter its own trajectory in response to external conditions, it is considered to be: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9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9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9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9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52" type="#_x0000_t75" style="width:20.25pt;height:18pt" o:ole="">
              <v:imagedata r:id="rId6" o:title=""/>
            </v:shape>
            <w:control r:id="rId37" w:name="DefaultOcxName26" w:shapeid="_x0000_i1252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mobile</w:t>
        </w:r>
      </w:ins>
    </w:p>
    <w:p w:rsidR="004D54E5" w:rsidRPr="004D54E5" w:rsidRDefault="004D54E5" w:rsidP="004D54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9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0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51" type="#_x0000_t75" style="width:20.25pt;height:18pt" o:ole="">
              <v:imagedata r:id="rId6" o:title=""/>
            </v:shape>
            <w:control r:id="rId38" w:name="DefaultOcxName27" w:shapeid="_x0000_i1251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open loop</w:t>
        </w:r>
      </w:ins>
    </w:p>
    <w:p w:rsidR="004D54E5" w:rsidRPr="004D54E5" w:rsidRDefault="004D54E5" w:rsidP="004D54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0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0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50" type="#_x0000_t75" style="width:20.25pt;height:18pt" o:ole="">
              <v:imagedata r:id="rId6" o:title=""/>
            </v:shape>
            <w:control r:id="rId39" w:name="DefaultOcxName28" w:shapeid="_x0000_i1250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intelligent</w:t>
        </w:r>
      </w:ins>
    </w:p>
    <w:p w:rsidR="004D54E5" w:rsidRPr="004D54E5" w:rsidRDefault="004D54E5" w:rsidP="004D54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0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0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49" type="#_x0000_t75" style="width:20.25pt;height:18pt" o:ole="">
              <v:imagedata r:id="rId6" o:title=""/>
            </v:shape>
            <w:control r:id="rId40" w:name="DefaultOcxName29" w:shapeid="_x0000_i1249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non-servo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0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0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107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108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If a robot can alter its own trajectory in response to external conditions, it is considered to be </w:t>
        </w:r>
        <w:proofErr w:type="gramStart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intelligent .</w:t>
        </w:r>
        <w:proofErr w:type="gramEnd"/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10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1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"collapseUnfiled9"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111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112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 xml:space="preserve">9. One of the leading American robotics 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centers</w:t>
        </w:r>
        <w:proofErr w:type="spellEnd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 xml:space="preserve"> is the Robotics Institute located at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1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1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1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1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48" type="#_x0000_t75" style="width:20.25pt;height:18pt" o:ole="">
              <v:imagedata r:id="rId6" o:title=""/>
            </v:shape>
            <w:control r:id="rId41" w:name="DefaultOcxName30" w:shapeid="_x0000_i1248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RAND</w:t>
        </w:r>
      </w:ins>
    </w:p>
    <w:p w:rsidR="004D54E5" w:rsidRPr="004D54E5" w:rsidRDefault="004D54E5" w:rsidP="004D54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1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1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47" type="#_x0000_t75" style="width:20.25pt;height:18pt" o:ole="">
              <v:imagedata r:id="rId6" o:title=""/>
            </v:shape>
            <w:control r:id="rId42" w:name="DefaultOcxName31" w:shapeid="_x0000_i1247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MIT</w:t>
        </w:r>
      </w:ins>
    </w:p>
    <w:p w:rsidR="004D54E5" w:rsidRPr="004D54E5" w:rsidRDefault="004D54E5" w:rsidP="004D54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1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2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46" type="#_x0000_t75" style="width:20.25pt;height:18pt" o:ole="">
              <v:imagedata r:id="rId6" o:title=""/>
            </v:shape>
            <w:control r:id="rId43" w:name="DefaultOcxName32" w:shapeid="_x0000_i1246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CMU</w:t>
        </w:r>
      </w:ins>
    </w:p>
    <w:p w:rsidR="004D54E5" w:rsidRPr="004D54E5" w:rsidRDefault="004D54E5" w:rsidP="004D54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2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2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45" type="#_x0000_t75" style="width:20.25pt;height:18pt" o:ole="">
              <v:imagedata r:id="rId6" o:title=""/>
            </v:shape>
            <w:control r:id="rId44" w:name="DefaultOcxName33" w:shapeid="_x0000_i1245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SRI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2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2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125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126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One of the leading American robotics </w:t>
        </w:r>
        <w:proofErr w:type="spellStart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centers</w:t>
        </w:r>
        <w:proofErr w:type="spellEnd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 is the Robotics Institute located at CMU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12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2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"collapseUnfiled10"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129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130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10. What is the name of the computer program that contains the distilled knowledge of an expert?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3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3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3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3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lastRenderedPageBreak/>
          <w:object w:dxaOrig="1440" w:dyaOrig="1440">
            <v:shape id="_x0000_i1244" type="#_x0000_t75" style="width:20.25pt;height:18pt" o:ole="">
              <v:imagedata r:id="rId6" o:title=""/>
            </v:shape>
            <w:control r:id="rId45" w:name="DefaultOcxName34" w:shapeid="_x0000_i1244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Management information System</w:t>
        </w:r>
      </w:ins>
    </w:p>
    <w:p w:rsidR="004D54E5" w:rsidRPr="004D54E5" w:rsidRDefault="004D54E5" w:rsidP="004D54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3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3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43" type="#_x0000_t75" style="width:20.25pt;height:18pt" o:ole="">
              <v:imagedata r:id="rId6" o:title=""/>
            </v:shape>
            <w:control r:id="rId46" w:name="DefaultOcxName35" w:shapeid="_x0000_i1243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Expert system</w:t>
        </w:r>
      </w:ins>
    </w:p>
    <w:p w:rsidR="004D54E5" w:rsidRPr="004D54E5" w:rsidRDefault="004D54E5" w:rsidP="004D54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3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3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42" type="#_x0000_t75" style="width:20.25pt;height:18pt" o:ole="">
              <v:imagedata r:id="rId6" o:title=""/>
            </v:shape>
            <w:control r:id="rId47" w:name="DefaultOcxName36" w:shapeid="_x0000_i1242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Data base management system</w:t>
        </w:r>
      </w:ins>
    </w:p>
    <w:p w:rsidR="004D54E5" w:rsidRPr="004D54E5" w:rsidRDefault="004D54E5" w:rsidP="004D54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3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4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41" type="#_x0000_t75" style="width:20.25pt;height:18pt" o:ole="">
              <v:imagedata r:id="rId6" o:title=""/>
            </v:shape>
            <w:control r:id="rId48" w:name="DefaultOcxName37" w:shapeid="_x0000_i1241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Artificial intelligence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4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4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143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144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Expert system contains the distilled knowledge of an expert.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14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4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"collapseUnfiled11"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147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148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11. In LISP, the function evaluates both &amp;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lt</w:t>
        </w:r>
        <w:proofErr w:type="gramStart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;variabl</w:t>
        </w:r>
        <w:proofErr w:type="gramEnd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e</w:t>
        </w:r>
        <w:proofErr w:type="spellEnd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&gt; and &amp;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lt;object</w:t>
        </w:r>
        <w:proofErr w:type="spellEnd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&gt; is -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4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5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5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5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40" type="#_x0000_t75" style="width:20.25pt;height:18pt" o:ole="">
              <v:imagedata r:id="rId6" o:title=""/>
            </v:shape>
            <w:control r:id="rId49" w:name="DefaultOcxName38" w:shapeid="_x0000_i1240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setq</w:t>
        </w:r>
        <w:proofErr w:type="spellEnd"/>
      </w:ins>
    </w:p>
    <w:p w:rsidR="004D54E5" w:rsidRPr="004D54E5" w:rsidRDefault="004D54E5" w:rsidP="004D54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5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5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9" type="#_x0000_t75" style="width:20.25pt;height:18pt" o:ole="">
              <v:imagedata r:id="rId6" o:title=""/>
            </v:shape>
            <w:control r:id="rId50" w:name="DefaultOcxName39" w:shapeid="_x0000_i1239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add</w:t>
        </w:r>
      </w:ins>
    </w:p>
    <w:p w:rsidR="004D54E5" w:rsidRPr="004D54E5" w:rsidRDefault="004D54E5" w:rsidP="004D54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5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5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8" type="#_x0000_t75" style="width:20.25pt;height:18pt" o:ole="">
              <v:imagedata r:id="rId6" o:title=""/>
            </v:shape>
            <w:control r:id="rId51" w:name="DefaultOcxName40" w:shapeid="_x0000_i1238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set</w:t>
        </w:r>
      </w:ins>
    </w:p>
    <w:p w:rsidR="004D54E5" w:rsidRPr="004D54E5" w:rsidRDefault="004D54E5" w:rsidP="004D54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5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5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7" type="#_x0000_t75" style="width:20.25pt;height:18pt" o:ole="">
              <v:imagedata r:id="rId6" o:title=""/>
            </v:shape>
            <w:control r:id="rId52" w:name="DefaultOcxName41" w:shapeid="_x0000_i1237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eva</w:t>
        </w:r>
        <w:proofErr w:type="spellEnd"/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5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6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161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162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In LISP, the function evaluates both &lt;variable&gt; and &lt;object&gt; is set.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16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6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"collapseUnfiled12"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165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166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12. What is Artificial intelligence?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6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6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6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7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6" type="#_x0000_t75" style="width:20.25pt;height:18pt" o:ole="">
              <v:imagedata r:id="rId6" o:title=""/>
            </v:shape>
            <w:control r:id="rId53" w:name="DefaultOcxName42" w:shapeid="_x0000_i1236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Making a Machine intelligent</w:t>
        </w:r>
      </w:ins>
    </w:p>
    <w:p w:rsidR="004D54E5" w:rsidRPr="004D54E5" w:rsidRDefault="004D54E5" w:rsidP="004D54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7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7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5" type="#_x0000_t75" style="width:20.25pt;height:18pt" o:ole="">
              <v:imagedata r:id="rId6" o:title=""/>
            </v:shape>
            <w:control r:id="rId54" w:name="DefaultOcxName43" w:shapeid="_x0000_i1235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Putting your intelligence into Computer</w:t>
        </w:r>
      </w:ins>
    </w:p>
    <w:p w:rsidR="004D54E5" w:rsidRPr="004D54E5" w:rsidRDefault="004D54E5" w:rsidP="004D54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7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7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4" type="#_x0000_t75" style="width:20.25pt;height:18pt" o:ole="">
              <v:imagedata r:id="rId6" o:title=""/>
            </v:shape>
            <w:control r:id="rId55" w:name="DefaultOcxName44" w:shapeid="_x0000_i1234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Programming with your own intelligence</w:t>
        </w:r>
      </w:ins>
    </w:p>
    <w:p w:rsidR="004D54E5" w:rsidRPr="004D54E5" w:rsidRDefault="004D54E5" w:rsidP="004D54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7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7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3" type="#_x0000_t75" style="width:20.25pt;height:18pt" o:ole="">
              <v:imagedata r:id="rId6" o:title=""/>
            </v:shape>
            <w:control r:id="rId56" w:name="DefaultOcxName45" w:shapeid="_x0000_i1233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putting more memory into Computer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7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7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179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180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Artificial intelligence is </w:t>
        </w:r>
        <w:proofErr w:type="gramStart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Making</w:t>
        </w:r>
        <w:proofErr w:type="gramEnd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 a Machine intelligent.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18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8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"collapseUnfiled13"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183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184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13. Which is not the commonly used programming language for AI?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8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8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8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8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2" type="#_x0000_t75" style="width:20.25pt;height:18pt" o:ole="">
              <v:imagedata r:id="rId6" o:title=""/>
            </v:shape>
            <w:control r:id="rId57" w:name="DefaultOcxName46" w:shapeid="_x0000_i1232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PROLOG</w:t>
        </w:r>
      </w:ins>
    </w:p>
    <w:p w:rsidR="004D54E5" w:rsidRPr="004D54E5" w:rsidRDefault="004D54E5" w:rsidP="004D54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8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9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1" type="#_x0000_t75" style="width:20.25pt;height:18pt" o:ole="">
              <v:imagedata r:id="rId6" o:title=""/>
            </v:shape>
            <w:control r:id="rId58" w:name="DefaultOcxName47" w:shapeid="_x0000_i1231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LISP</w:t>
        </w:r>
      </w:ins>
    </w:p>
    <w:p w:rsidR="004D54E5" w:rsidRPr="004D54E5" w:rsidRDefault="004D54E5" w:rsidP="004D54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9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9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30" type="#_x0000_t75" style="width:20.25pt;height:18pt" o:ole="">
              <v:imagedata r:id="rId6" o:title=""/>
            </v:shape>
            <w:control r:id="rId59" w:name="DefaultOcxName48" w:shapeid="_x0000_i1230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Perl</w:t>
        </w:r>
      </w:ins>
    </w:p>
    <w:p w:rsidR="004D54E5" w:rsidRPr="004D54E5" w:rsidRDefault="004D54E5" w:rsidP="004D54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19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9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lastRenderedPageBreak/>
          <w:object w:dxaOrig="1440" w:dyaOrig="1440">
            <v:shape id="_x0000_i1229" type="#_x0000_t75" style="width:20.25pt;height:18pt" o:ole="">
              <v:imagedata r:id="rId6" o:title=""/>
            </v:shape>
            <w:control r:id="rId60" w:name="DefaultOcxName49" w:shapeid="_x0000_i1229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Java script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19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19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197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198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Perl is not the commonly used programming language for AI.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19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0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"collapseUnfiled14"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201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202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14. Which is not a property of representation of knowledge?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0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0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0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0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28" type="#_x0000_t75" style="width:20.25pt;height:18pt" o:ole="">
              <v:imagedata r:id="rId6" o:title=""/>
            </v:shape>
            <w:control r:id="rId61" w:name="DefaultOcxName50" w:shapeid="_x0000_i1228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Inferential Adequacy</w:t>
        </w:r>
      </w:ins>
    </w:p>
    <w:p w:rsidR="004D54E5" w:rsidRPr="004D54E5" w:rsidRDefault="004D54E5" w:rsidP="004D54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0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0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27" type="#_x0000_t75" style="width:20.25pt;height:18pt" o:ole="">
              <v:imagedata r:id="rId6" o:title=""/>
            </v:shape>
            <w:control r:id="rId62" w:name="DefaultOcxName51" w:shapeid="_x0000_i1227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Representational Adequacy</w:t>
        </w:r>
      </w:ins>
    </w:p>
    <w:p w:rsidR="004D54E5" w:rsidRPr="004D54E5" w:rsidRDefault="004D54E5" w:rsidP="004D54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0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1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26" type="#_x0000_t75" style="width:20.25pt;height:18pt" o:ole="">
              <v:imagedata r:id="rId6" o:title=""/>
            </v:shape>
            <w:control r:id="rId63" w:name="DefaultOcxName52" w:shapeid="_x0000_i1226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Representational Verification</w:t>
        </w:r>
      </w:ins>
    </w:p>
    <w:p w:rsidR="004D54E5" w:rsidRPr="004D54E5" w:rsidRDefault="004D54E5" w:rsidP="004D54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1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1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25" type="#_x0000_t75" style="width:20.25pt;height:18pt" o:ole="">
              <v:imagedata r:id="rId6" o:title=""/>
            </v:shape>
            <w:control r:id="rId64" w:name="DefaultOcxName53" w:shapeid="_x0000_i1225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Inferential Efficiency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1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1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215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216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Representational Verification is not a property of representation of knowledge.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21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1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"collapseUnfiled15"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219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220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15. A Hybrid Bayesian network contains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2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2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2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2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24" type="#_x0000_t75" style="width:20.25pt;height:18pt" o:ole="">
              <v:imagedata r:id="rId6" o:title=""/>
            </v:shape>
            <w:control r:id="rId65" w:name="DefaultOcxName54" w:shapeid="_x0000_i1224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Both discrete and continuous variables</w:t>
        </w:r>
      </w:ins>
    </w:p>
    <w:p w:rsidR="004D54E5" w:rsidRPr="004D54E5" w:rsidRDefault="004D54E5" w:rsidP="004D54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2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2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23" type="#_x0000_t75" style="width:20.25pt;height:18pt" o:ole="">
              <v:imagedata r:id="rId6" o:title=""/>
            </v:shape>
            <w:control r:id="rId66" w:name="DefaultOcxName55" w:shapeid="_x0000_i1223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Only Discontinuous variable</w:t>
        </w:r>
      </w:ins>
    </w:p>
    <w:p w:rsidR="004D54E5" w:rsidRPr="004D54E5" w:rsidRDefault="004D54E5" w:rsidP="004D54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2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2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22" type="#_x0000_t75" style="width:20.25pt;height:18pt" o:ole="">
              <v:imagedata r:id="rId6" o:title=""/>
            </v:shape>
            <w:control r:id="rId67" w:name="DefaultOcxName56" w:shapeid="_x0000_i1222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Both Discrete and Discontinuous variable</w:t>
        </w:r>
      </w:ins>
    </w:p>
    <w:p w:rsidR="004D54E5" w:rsidRPr="004D54E5" w:rsidRDefault="004D54E5" w:rsidP="004D54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2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3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21" type="#_x0000_t75" style="width:20.25pt;height:18pt" o:ole="">
              <v:imagedata r:id="rId6" o:title=""/>
            </v:shape>
            <w:control r:id="rId68" w:name="DefaultOcxName57" w:shapeid="_x0000_i1221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Continous</w:t>
        </w:r>
        <w:proofErr w:type="spellEnd"/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 xml:space="preserve"> variable only.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3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3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233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234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Both discrete and continuous variables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23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3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"collapseUnfiled16"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237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238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 xml:space="preserve">16. Computational learning theory 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analyzes</w:t>
        </w:r>
        <w:proofErr w:type="spellEnd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 xml:space="preserve"> the sample complexity and computational complexity of -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3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4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4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4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20" type="#_x0000_t75" style="width:20.25pt;height:18pt" o:ole="">
              <v:imagedata r:id="rId6" o:title=""/>
            </v:shape>
            <w:control r:id="rId69" w:name="DefaultOcxName58" w:shapeid="_x0000_i1220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Forced based learning</w:t>
        </w:r>
      </w:ins>
    </w:p>
    <w:p w:rsidR="004D54E5" w:rsidRPr="004D54E5" w:rsidRDefault="004D54E5" w:rsidP="004D54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4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4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9" type="#_x0000_t75" style="width:20.25pt;height:18pt" o:ole="">
              <v:imagedata r:id="rId6" o:title=""/>
            </v:shape>
            <w:control r:id="rId70" w:name="DefaultOcxName59" w:shapeid="_x0000_i1219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Weak learning</w:t>
        </w:r>
      </w:ins>
    </w:p>
    <w:p w:rsidR="004D54E5" w:rsidRPr="004D54E5" w:rsidRDefault="004D54E5" w:rsidP="004D54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4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4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8" type="#_x0000_t75" style="width:20.25pt;height:18pt" o:ole="">
              <v:imagedata r:id="rId6" o:title=""/>
            </v:shape>
            <w:control r:id="rId71" w:name="DefaultOcxName60" w:shapeid="_x0000_i1218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Inductive learning</w:t>
        </w:r>
      </w:ins>
    </w:p>
    <w:p w:rsidR="004D54E5" w:rsidRPr="004D54E5" w:rsidRDefault="004D54E5" w:rsidP="004D54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4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4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7" type="#_x0000_t75" style="width:20.25pt;height:18pt" o:ole="">
              <v:imagedata r:id="rId6" o:title=""/>
            </v:shape>
            <w:control r:id="rId72" w:name="DefaultOcxName61" w:shapeid="_x0000_i1217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Knowledge based learning.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4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5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251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252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lastRenderedPageBreak/>
          <w:t xml:space="preserve">Computational learning theory </w:t>
        </w:r>
        <w:proofErr w:type="spellStart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analyzes</w:t>
        </w:r>
        <w:proofErr w:type="spellEnd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 the sample complexity and computational complexity of Inductive learning.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25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5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"collapseUnfiled17"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255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256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17. Which is true?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5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5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5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6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6" type="#_x0000_t75" style="width:20.25pt;height:18pt" o:ole="">
              <v:imagedata r:id="rId6" o:title=""/>
            </v:shape>
            <w:control r:id="rId73" w:name="DefaultOcxName62" w:shapeid="_x0000_i1216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All formal languages are like natural language</w:t>
        </w:r>
      </w:ins>
    </w:p>
    <w:p w:rsidR="004D54E5" w:rsidRPr="004D54E5" w:rsidRDefault="004D54E5" w:rsidP="004D54E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6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6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5" type="#_x0000_t75" style="width:20.25pt;height:18pt" o:ole="">
              <v:imagedata r:id="rId6" o:title=""/>
            </v:shape>
            <w:control r:id="rId74" w:name="DefaultOcxName63" w:shapeid="_x0000_i1215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Not all formal languages are context-free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6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6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265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266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Not all formal languages are context-free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26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6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"collapseUnfiled18"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269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270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18. What stage of the manufacturing process has been described as "the mapping of function onto form"?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7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7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7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7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4" type="#_x0000_t75" style="width:20.25pt;height:18pt" o:ole="">
              <v:imagedata r:id="rId6" o:title=""/>
            </v:shape>
            <w:control r:id="rId75" w:name="DefaultOcxName64" w:shapeid="_x0000_i1214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Distribution</w:t>
        </w:r>
      </w:ins>
    </w:p>
    <w:p w:rsidR="004D54E5" w:rsidRPr="004D54E5" w:rsidRDefault="004D54E5" w:rsidP="004D54E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7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7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3" type="#_x0000_t75" style="width:20.25pt;height:18pt" o:ole="">
              <v:imagedata r:id="rId6" o:title=""/>
            </v:shape>
            <w:control r:id="rId76" w:name="DefaultOcxName65" w:shapeid="_x0000_i1213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project management</w:t>
        </w:r>
      </w:ins>
    </w:p>
    <w:p w:rsidR="004D54E5" w:rsidRPr="004D54E5" w:rsidRDefault="004D54E5" w:rsidP="004D54E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7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7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2" type="#_x0000_t75" style="width:20.25pt;height:18pt" o:ole="">
              <v:imagedata r:id="rId6" o:title=""/>
            </v:shape>
            <w:control r:id="rId77" w:name="DefaultOcxName66" w:shapeid="_x0000_i1212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Design</w:t>
        </w:r>
      </w:ins>
    </w:p>
    <w:p w:rsidR="004D54E5" w:rsidRPr="004D54E5" w:rsidRDefault="004D54E5" w:rsidP="004D54E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7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8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1" type="#_x0000_t75" style="width:20.25pt;height:18pt" o:ole="">
              <v:imagedata r:id="rId6" o:title=""/>
            </v:shape>
            <w:control r:id="rId78" w:name="DefaultOcxName67" w:shapeid="_x0000_i1211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field service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8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8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283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284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Design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28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8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"collapseUnfiled19"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287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288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19. Programming a robot by physically moving it through the trajectory you want it to follow is called: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8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9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9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9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10" type="#_x0000_t75" style="width:20.25pt;height:18pt" o:ole="">
              <v:imagedata r:id="rId6" o:title=""/>
            </v:shape>
            <w:control r:id="rId79" w:name="DefaultOcxName68" w:shapeid="_x0000_i1210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continuous-path control</w:t>
        </w:r>
      </w:ins>
    </w:p>
    <w:p w:rsidR="004D54E5" w:rsidRPr="004D54E5" w:rsidRDefault="004D54E5" w:rsidP="004D54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9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9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9" type="#_x0000_t75" style="width:20.25pt;height:18pt" o:ole="">
              <v:imagedata r:id="rId6" o:title=""/>
            </v:shape>
            <w:control r:id="rId80" w:name="DefaultOcxName69" w:shapeid="_x0000_i1209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robot vision control</w:t>
        </w:r>
      </w:ins>
    </w:p>
    <w:p w:rsidR="004D54E5" w:rsidRPr="004D54E5" w:rsidRDefault="004D54E5" w:rsidP="004D54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9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9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8" type="#_x0000_t75" style="width:20.25pt;height:18pt" o:ole="">
              <v:imagedata r:id="rId6" o:title=""/>
            </v:shape>
            <w:control r:id="rId81" w:name="DefaultOcxName70" w:shapeid="_x0000_i1208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contact sensing control</w:t>
        </w:r>
      </w:ins>
    </w:p>
    <w:p w:rsidR="004D54E5" w:rsidRPr="004D54E5" w:rsidRDefault="004D54E5" w:rsidP="004D54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9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29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7" type="#_x0000_t75" style="width:20.25pt;height:18pt" o:ole="">
              <v:imagedata r:id="rId6" o:title=""/>
            </v:shape>
            <w:control r:id="rId82" w:name="DefaultOcxName71" w:shapeid="_x0000_i1207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pick-and-place control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29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0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301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302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Programming a robot by physically moving it through the trajectory you want it to follow is called continuous-path control.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30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0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"collapseUnfiled20"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305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306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lastRenderedPageBreak/>
          <w:t>20. In LISP, the addition 3 + 2 is entered as -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30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0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0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1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6" type="#_x0000_t75" style="width:20.25pt;height:18pt" o:ole="">
              <v:imagedata r:id="rId6" o:title=""/>
            </v:shape>
            <w:control r:id="rId83" w:name="DefaultOcxName72" w:shapeid="_x0000_i1206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3 add 2</w:t>
        </w:r>
      </w:ins>
    </w:p>
    <w:p w:rsidR="004D54E5" w:rsidRPr="004D54E5" w:rsidRDefault="004D54E5" w:rsidP="004D54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1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1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5" type="#_x0000_t75" style="width:20.25pt;height:18pt" o:ole="">
              <v:imagedata r:id="rId6" o:title=""/>
            </v:shape>
            <w:control r:id="rId84" w:name="DefaultOcxName73" w:shapeid="_x0000_i1205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3 + 2</w:t>
        </w:r>
      </w:ins>
    </w:p>
    <w:p w:rsidR="004D54E5" w:rsidRPr="004D54E5" w:rsidRDefault="004D54E5" w:rsidP="004D54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1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1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4" type="#_x0000_t75" style="width:20.25pt;height:18pt" o:ole="">
              <v:imagedata r:id="rId6" o:title=""/>
            </v:shape>
            <w:control r:id="rId85" w:name="DefaultOcxName74" w:shapeid="_x0000_i1204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3 + 2 =</w:t>
        </w:r>
      </w:ins>
    </w:p>
    <w:p w:rsidR="004D54E5" w:rsidRPr="004D54E5" w:rsidRDefault="004D54E5" w:rsidP="004D54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1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1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3" type="#_x0000_t75" style="width:20.25pt;height:18pt" o:ole="">
              <v:imagedata r:id="rId6" o:title=""/>
            </v:shape>
            <w:control r:id="rId86" w:name="DefaultOcxName75" w:shapeid="_x0000_i1203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(+ 3 2)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31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1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319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320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In LISP, the addition 3 + 2 is entered as (+ 3 2</w:t>
        </w:r>
        <w:proofErr w:type="gramStart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) .</w:t>
        </w:r>
        <w:proofErr w:type="gramEnd"/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32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2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"collapseUnfiled21"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323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324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21. Knowledge engineering is a field of Artificial intelligence.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32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2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2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2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2" type="#_x0000_t75" style="width:20.25pt;height:18pt" o:ole="">
              <v:imagedata r:id="rId6" o:title=""/>
            </v:shape>
            <w:control r:id="rId87" w:name="DefaultOcxName76" w:shapeid="_x0000_i1202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True</w:t>
        </w:r>
      </w:ins>
    </w:p>
    <w:p w:rsidR="004D54E5" w:rsidRPr="004D54E5" w:rsidRDefault="004D54E5" w:rsidP="004D54E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2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3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1" type="#_x0000_t75" style="width:20.25pt;height:18pt" o:ole="">
              <v:imagedata r:id="rId6" o:title=""/>
            </v:shape>
            <w:control r:id="rId88" w:name="DefaultOcxName77" w:shapeid="_x0000_i1201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False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33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3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333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334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True</w:t>
        </w:r>
      </w:ins>
    </w:p>
    <w:p w:rsidR="004D54E5" w:rsidRPr="004E29BF" w:rsidRDefault="004D54E5" w:rsidP="004D54E5">
      <w:pPr>
        <w:shd w:val="clear" w:color="auto" w:fill="FFFFFF"/>
        <w:spacing w:after="0" w:line="240" w:lineRule="auto"/>
        <w:rPr>
          <w:ins w:id="33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3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\l "collapseUnfiled22"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</w:ins>
    </w:p>
    <w:p w:rsidR="004D54E5" w:rsidRPr="004D54E5" w:rsidRDefault="004D54E5" w:rsidP="004D54E5">
      <w:pPr>
        <w:shd w:val="clear" w:color="auto" w:fill="FFFFFF"/>
        <w:spacing w:before="100" w:beforeAutospacing="1" w:after="0" w:line="240" w:lineRule="auto"/>
        <w:outlineLvl w:val="2"/>
        <w:rPr>
          <w:ins w:id="337" w:author="Unknown"/>
          <w:rFonts w:ascii="Arial" w:eastAsia="Times New Roman" w:hAnsi="Arial" w:cs="Arial"/>
          <w:b/>
          <w:color w:val="000000" w:themeColor="text1"/>
          <w:sz w:val="27"/>
          <w:szCs w:val="27"/>
          <w:lang w:eastAsia="en-IN"/>
        </w:rPr>
      </w:pPr>
      <w:ins w:id="338" w:author="Unknown"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 xml:space="preserve">22. The first </w:t>
        </w:r>
        <w:proofErr w:type="spellStart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>ai</w:t>
        </w:r>
        <w:proofErr w:type="spellEnd"/>
        <w:r w:rsidRPr="004D54E5">
          <w:rPr>
            <w:rFonts w:ascii="Arial" w:eastAsia="Times New Roman" w:hAnsi="Arial" w:cs="Arial"/>
            <w:b/>
            <w:color w:val="000000" w:themeColor="text1"/>
            <w:sz w:val="27"/>
            <w:szCs w:val="27"/>
            <w:lang w:eastAsia="en-IN"/>
          </w:rPr>
          <w:t xml:space="preserve"> programming language was called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33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4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41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42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200" type="#_x0000_t75" style="width:20.25pt;height:18pt" o:ole="">
              <v:imagedata r:id="rId6" o:title=""/>
            </v:shape>
            <w:control r:id="rId89" w:name="DefaultOcxName78" w:shapeid="_x0000_i1200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Python</w:t>
        </w:r>
      </w:ins>
    </w:p>
    <w:p w:rsidR="004D54E5" w:rsidRPr="004D54E5" w:rsidRDefault="004D54E5" w:rsidP="004D54E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43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44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199" type="#_x0000_t75" style="width:20.25pt;height:18pt" o:ole="">
              <v:imagedata r:id="rId6" o:title=""/>
            </v:shape>
            <w:control r:id="rId90" w:name="DefaultOcxName79" w:shapeid="_x0000_i1199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IPL</w:t>
        </w:r>
      </w:ins>
    </w:p>
    <w:p w:rsidR="004D54E5" w:rsidRPr="004D54E5" w:rsidRDefault="004D54E5" w:rsidP="004D54E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45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46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198" type="#_x0000_t75" style="width:20.25pt;height:18pt" o:ole="">
              <v:imagedata r:id="rId6" o:title=""/>
            </v:shape>
            <w:control r:id="rId91" w:name="DefaultOcxName80" w:shapeid="_x0000_i1198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LISP</w:t>
        </w:r>
      </w:ins>
    </w:p>
    <w:p w:rsidR="004D54E5" w:rsidRPr="004D54E5" w:rsidRDefault="004D54E5" w:rsidP="004D54E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47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48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object w:dxaOrig="1440" w:dyaOrig="1440">
            <v:shape id="_x0000_i1197" type="#_x0000_t75" style="width:20.25pt;height:18pt" o:ole="">
              <v:imagedata r:id="rId6" o:title=""/>
            </v:shape>
            <w:control r:id="rId92" w:name="DefaultOcxName81" w:shapeid="_x0000_i1197"/>
          </w:objec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Machine Language</w:t>
        </w:r>
      </w:ins>
    </w:p>
    <w:p w:rsidR="004D54E5" w:rsidRPr="004D54E5" w:rsidRDefault="004D54E5" w:rsidP="004D54E5">
      <w:pPr>
        <w:shd w:val="clear" w:color="auto" w:fill="FFFFFF"/>
        <w:spacing w:after="0" w:line="240" w:lineRule="auto"/>
        <w:rPr>
          <w:ins w:id="349" w:author="Unknown"/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ins w:id="350" w:author="Unknown"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begin"/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instrText xml:space="preserve"> HYPERLINK "https://www.onlineinterviewquestions.com/artificial-intelligence-mcq/" </w:instrTex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separate"/>
        </w:r>
        <w:r w:rsidRPr="004E29BF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t> View Answer</w:t>
        </w:r>
        <w:r w:rsidRPr="004D54E5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en-IN"/>
          </w:rPr>
          <w:fldChar w:fldCharType="end"/>
        </w:r>
      </w:ins>
    </w:p>
    <w:p w:rsidR="004D54E5" w:rsidRPr="004D54E5" w:rsidRDefault="004D54E5" w:rsidP="004D54E5">
      <w:pPr>
        <w:shd w:val="clear" w:color="auto" w:fill="FFFFFF"/>
        <w:spacing w:line="240" w:lineRule="auto"/>
        <w:rPr>
          <w:ins w:id="351" w:author="Unknown"/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ins w:id="352" w:author="Unknown"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The first </w:t>
        </w:r>
        <w:proofErr w:type="spellStart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>ai</w:t>
        </w:r>
        <w:proofErr w:type="spellEnd"/>
        <w:r w:rsidRPr="004D54E5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</w:rPr>
          <w:t xml:space="preserve"> programming language was called IPL</w:t>
        </w:r>
      </w:ins>
    </w:p>
    <w:p w:rsidR="00246768" w:rsidRPr="004E29BF" w:rsidRDefault="00246768">
      <w:pPr>
        <w:rPr>
          <w:rFonts w:ascii="Arial" w:hAnsi="Arial" w:cs="Arial"/>
          <w:b/>
          <w:color w:val="000000" w:themeColor="text1"/>
        </w:rPr>
      </w:pPr>
    </w:p>
    <w:sectPr w:rsidR="00246768" w:rsidRPr="004E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8AC"/>
    <w:multiLevelType w:val="multilevel"/>
    <w:tmpl w:val="1768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70057"/>
    <w:multiLevelType w:val="multilevel"/>
    <w:tmpl w:val="6D5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43FE9"/>
    <w:multiLevelType w:val="multilevel"/>
    <w:tmpl w:val="12B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633D4"/>
    <w:multiLevelType w:val="multilevel"/>
    <w:tmpl w:val="060E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73AFD"/>
    <w:multiLevelType w:val="multilevel"/>
    <w:tmpl w:val="5516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261B22"/>
    <w:multiLevelType w:val="multilevel"/>
    <w:tmpl w:val="336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C0976"/>
    <w:multiLevelType w:val="multilevel"/>
    <w:tmpl w:val="37D6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A6409C"/>
    <w:multiLevelType w:val="multilevel"/>
    <w:tmpl w:val="B488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11317C"/>
    <w:multiLevelType w:val="multilevel"/>
    <w:tmpl w:val="5C3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EA0E75"/>
    <w:multiLevelType w:val="multilevel"/>
    <w:tmpl w:val="925A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0C3595"/>
    <w:multiLevelType w:val="multilevel"/>
    <w:tmpl w:val="9D9C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E40182"/>
    <w:multiLevelType w:val="multilevel"/>
    <w:tmpl w:val="1BB8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2E0835"/>
    <w:multiLevelType w:val="multilevel"/>
    <w:tmpl w:val="013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E140E8"/>
    <w:multiLevelType w:val="multilevel"/>
    <w:tmpl w:val="B24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B71AEA"/>
    <w:multiLevelType w:val="multilevel"/>
    <w:tmpl w:val="5FB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E276B9"/>
    <w:multiLevelType w:val="multilevel"/>
    <w:tmpl w:val="CCD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65033C"/>
    <w:multiLevelType w:val="multilevel"/>
    <w:tmpl w:val="95D2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DC0D66"/>
    <w:multiLevelType w:val="multilevel"/>
    <w:tmpl w:val="5A92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132053"/>
    <w:multiLevelType w:val="multilevel"/>
    <w:tmpl w:val="A80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BE328E"/>
    <w:multiLevelType w:val="multilevel"/>
    <w:tmpl w:val="6E2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F43C95"/>
    <w:multiLevelType w:val="multilevel"/>
    <w:tmpl w:val="BE88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EE386E"/>
    <w:multiLevelType w:val="multilevel"/>
    <w:tmpl w:val="0FAE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20"/>
  </w:num>
  <w:num w:numId="5">
    <w:abstractNumId w:val="10"/>
  </w:num>
  <w:num w:numId="6">
    <w:abstractNumId w:val="4"/>
  </w:num>
  <w:num w:numId="7">
    <w:abstractNumId w:val="14"/>
  </w:num>
  <w:num w:numId="8">
    <w:abstractNumId w:val="2"/>
  </w:num>
  <w:num w:numId="9">
    <w:abstractNumId w:val="7"/>
  </w:num>
  <w:num w:numId="10">
    <w:abstractNumId w:val="8"/>
  </w:num>
  <w:num w:numId="11">
    <w:abstractNumId w:val="12"/>
  </w:num>
  <w:num w:numId="12">
    <w:abstractNumId w:val="16"/>
  </w:num>
  <w:num w:numId="13">
    <w:abstractNumId w:val="21"/>
  </w:num>
  <w:num w:numId="14">
    <w:abstractNumId w:val="17"/>
  </w:num>
  <w:num w:numId="15">
    <w:abstractNumId w:val="3"/>
  </w:num>
  <w:num w:numId="16">
    <w:abstractNumId w:val="13"/>
  </w:num>
  <w:num w:numId="17">
    <w:abstractNumId w:val="11"/>
  </w:num>
  <w:num w:numId="18">
    <w:abstractNumId w:val="0"/>
  </w:num>
  <w:num w:numId="19">
    <w:abstractNumId w:val="15"/>
  </w:num>
  <w:num w:numId="20">
    <w:abstractNumId w:val="5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E5"/>
    <w:rsid w:val="00246768"/>
    <w:rsid w:val="004D54E5"/>
    <w:rsid w:val="004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5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54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54E5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4D54E5"/>
  </w:style>
  <w:style w:type="character" w:customStyle="1" w:styleId="vjs-control-text-loaded-percentage">
    <w:name w:val="vjs-control-text-loaded-percentage"/>
    <w:basedOn w:val="DefaultParagraphFont"/>
    <w:rsid w:val="004D5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5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54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54E5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4D54E5"/>
  </w:style>
  <w:style w:type="character" w:customStyle="1" w:styleId="vjs-control-text-loaded-percentage">
    <w:name w:val="vjs-control-text-loaded-percentage"/>
    <w:basedOn w:val="DefaultParagraphFont"/>
    <w:rsid w:val="004D5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894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2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9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2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6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6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0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884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5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94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9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49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1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4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3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2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56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85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2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7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7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03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7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4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39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2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42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1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3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2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5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69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1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2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296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56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3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1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3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6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4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9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7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8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7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02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6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59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1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802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9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7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4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600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8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02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6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76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9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8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0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7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7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0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21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1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1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2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31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7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50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6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4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16" Type="http://schemas.openxmlformats.org/officeDocument/2006/relationships/hyperlink" Target="https://www.onlineinterviewquestions.com/artificial-intelligence-mcq/" TargetMode="External"/><Relationship Id="rId29" Type="http://schemas.openxmlformats.org/officeDocument/2006/relationships/control" Target="activeX/activeX21.xml"/><Relationship Id="rId11" Type="http://schemas.openxmlformats.org/officeDocument/2006/relationships/hyperlink" Target="https://www.onlineinterviewquestions.com/artificial-intelligence-mcq/" TargetMode="Externa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webSettings" Target="webSetting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1840</Words>
  <Characters>10492</Characters>
  <Application>Microsoft Office Word</Application>
  <DocSecurity>0</DocSecurity>
  <Lines>87</Lines>
  <Paragraphs>24</Paragraphs>
  <ScaleCrop>false</ScaleCrop>
  <Company>home</Company>
  <LinksUpToDate>false</LinksUpToDate>
  <CharactersWithSpaces>12308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2021-02-16T10:02:00Z</dcterms:created>
  <dcterms:modified xsi:type="dcterms:W3CDTF">2021-02-16T10:05:00Z</dcterms:modified>
</cp:coreProperties>
</file>